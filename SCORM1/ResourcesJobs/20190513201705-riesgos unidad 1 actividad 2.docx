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ECA" w:rsidRPr="00F96123" w:rsidRDefault="00345ECA" w:rsidP="00B571E7">
      <w:pPr>
        <w:jc w:val="center"/>
        <w:rPr>
          <w:rFonts w:cs="Times New Roman"/>
          <w:i/>
          <w:color w:val="000000" w:themeColor="text1"/>
          <w:szCs w:val="24"/>
          <w:rPrChange w:id="0" w:author="ronald fajardo" w:date="2019-05-13T19:39:00Z">
            <w:rPr>
              <w:rFonts w:cs="Times New Roman"/>
              <w:szCs w:val="24"/>
            </w:rPr>
          </w:rPrChange>
        </w:rPr>
      </w:pPr>
    </w:p>
    <w:p w:rsidR="005D4DFA" w:rsidRPr="00F96123" w:rsidRDefault="005D4DFA" w:rsidP="00B571E7">
      <w:pPr>
        <w:jc w:val="center"/>
        <w:rPr>
          <w:rFonts w:cs="Times New Roman"/>
          <w:i/>
          <w:color w:val="000000" w:themeColor="text1"/>
          <w:szCs w:val="24"/>
          <w:rPrChange w:id="1" w:author="ronald fajardo" w:date="2019-05-13T19:39:00Z">
            <w:rPr>
              <w:rFonts w:cs="Times New Roman"/>
              <w:szCs w:val="24"/>
            </w:rPr>
          </w:rPrChange>
        </w:rPr>
      </w:pPr>
    </w:p>
    <w:p w:rsidR="005D4DFA" w:rsidRPr="00F96123" w:rsidRDefault="005D4DFA" w:rsidP="00B571E7">
      <w:pPr>
        <w:jc w:val="center"/>
        <w:rPr>
          <w:rFonts w:cs="Times New Roman"/>
          <w:i/>
          <w:color w:val="000000" w:themeColor="text1"/>
          <w:szCs w:val="24"/>
          <w:rPrChange w:id="2" w:author="ronald fajardo" w:date="2019-05-13T19:39:00Z">
            <w:rPr>
              <w:rFonts w:cs="Times New Roman"/>
              <w:szCs w:val="24"/>
            </w:rPr>
          </w:rPrChange>
        </w:rPr>
      </w:pPr>
    </w:p>
    <w:p w:rsidR="005D4DFA" w:rsidRPr="00F96123" w:rsidRDefault="000778B0" w:rsidP="00B571E7">
      <w:pPr>
        <w:jc w:val="center"/>
        <w:rPr>
          <w:rFonts w:cs="Times New Roman"/>
          <w:i/>
          <w:color w:val="000000" w:themeColor="text1"/>
          <w:szCs w:val="24"/>
          <w:rPrChange w:id="3" w:author="ronald fajardo" w:date="2019-05-13T19:39:00Z">
            <w:rPr>
              <w:rFonts w:cs="Times New Roman"/>
              <w:szCs w:val="24"/>
            </w:rPr>
          </w:rPrChange>
        </w:rPr>
      </w:pPr>
      <w:r w:rsidRPr="00F96123">
        <w:rPr>
          <w:rFonts w:cs="Times New Roman"/>
          <w:i/>
          <w:color w:val="000000" w:themeColor="text1"/>
          <w:szCs w:val="24"/>
          <w:rPrChange w:id="4" w:author="ronald fajardo" w:date="2019-05-13T19:39:00Z">
            <w:rPr>
              <w:rFonts w:cs="Times New Roman"/>
              <w:szCs w:val="24"/>
            </w:rPr>
          </w:rPrChange>
        </w:rPr>
        <w:t>Algoritmo</w:t>
      </w:r>
    </w:p>
    <w:p w:rsidR="005D4DFA" w:rsidRPr="00F96123" w:rsidRDefault="005D4DFA" w:rsidP="00B571E7">
      <w:pPr>
        <w:jc w:val="center"/>
        <w:rPr>
          <w:rFonts w:cs="Times New Roman"/>
          <w:i/>
          <w:color w:val="000000" w:themeColor="text1"/>
          <w:szCs w:val="24"/>
          <w:rPrChange w:id="5" w:author="ronald fajardo" w:date="2019-05-13T19:39:00Z">
            <w:rPr>
              <w:rFonts w:cs="Times New Roman"/>
              <w:szCs w:val="24"/>
            </w:rPr>
          </w:rPrChange>
        </w:rPr>
      </w:pPr>
      <w:r w:rsidRPr="00F96123">
        <w:rPr>
          <w:rFonts w:cs="Times New Roman"/>
          <w:i/>
          <w:color w:val="000000" w:themeColor="text1"/>
          <w:szCs w:val="24"/>
          <w:rPrChange w:id="6" w:author="ronald fajardo" w:date="2019-05-13T19:39:00Z">
            <w:rPr>
              <w:rFonts w:cs="Times New Roman"/>
              <w:szCs w:val="24"/>
            </w:rPr>
          </w:rPrChange>
        </w:rPr>
        <w:t xml:space="preserve">Ronald </w:t>
      </w:r>
      <w:r w:rsidR="00FD3990" w:rsidRPr="00F96123">
        <w:rPr>
          <w:rFonts w:cs="Times New Roman"/>
          <w:i/>
          <w:color w:val="000000" w:themeColor="text1"/>
          <w:szCs w:val="24"/>
          <w:rPrChange w:id="7" w:author="ronald fajardo" w:date="2019-05-13T19:39:00Z">
            <w:rPr>
              <w:rFonts w:cs="Times New Roman"/>
              <w:szCs w:val="24"/>
            </w:rPr>
          </w:rPrChange>
        </w:rPr>
        <w:t>Fabián</w:t>
      </w:r>
      <w:r w:rsidRPr="00F96123">
        <w:rPr>
          <w:rFonts w:cs="Times New Roman"/>
          <w:i/>
          <w:color w:val="000000" w:themeColor="text1"/>
          <w:szCs w:val="24"/>
          <w:rPrChange w:id="8" w:author="ronald fajardo" w:date="2019-05-13T19:39:00Z">
            <w:rPr>
              <w:rFonts w:cs="Times New Roman"/>
              <w:szCs w:val="24"/>
            </w:rPr>
          </w:rPrChange>
        </w:rPr>
        <w:t xml:space="preserve"> Fajardo</w:t>
      </w:r>
    </w:p>
    <w:p w:rsidR="005D4DFA" w:rsidRPr="00F96123" w:rsidRDefault="00FD3990" w:rsidP="00B571E7">
      <w:pPr>
        <w:jc w:val="center"/>
        <w:rPr>
          <w:rFonts w:cs="Times New Roman"/>
          <w:i/>
          <w:color w:val="000000" w:themeColor="text1"/>
          <w:szCs w:val="24"/>
          <w:rPrChange w:id="9" w:author="ronald fajardo" w:date="2019-05-13T19:39:00Z">
            <w:rPr>
              <w:rFonts w:cs="Times New Roman"/>
              <w:szCs w:val="24"/>
            </w:rPr>
          </w:rPrChange>
        </w:rPr>
      </w:pPr>
      <w:r w:rsidRPr="00F96123">
        <w:rPr>
          <w:rFonts w:cs="Times New Roman"/>
          <w:i/>
          <w:color w:val="000000" w:themeColor="text1"/>
          <w:szCs w:val="24"/>
          <w:rPrChange w:id="10" w:author="ronald fajardo" w:date="2019-05-13T19:39:00Z">
            <w:rPr>
              <w:rFonts w:cs="Times New Roman"/>
              <w:szCs w:val="24"/>
            </w:rPr>
          </w:rPrChange>
        </w:rPr>
        <w:t>Fundación</w:t>
      </w:r>
      <w:r w:rsidR="005D4DFA" w:rsidRPr="00F96123">
        <w:rPr>
          <w:rFonts w:cs="Times New Roman"/>
          <w:i/>
          <w:color w:val="000000" w:themeColor="text1"/>
          <w:szCs w:val="24"/>
          <w:rPrChange w:id="11" w:author="ronald fajardo" w:date="2019-05-13T19:39:00Z">
            <w:rPr>
              <w:rFonts w:cs="Times New Roman"/>
              <w:szCs w:val="24"/>
            </w:rPr>
          </w:rPrChange>
        </w:rPr>
        <w:t xml:space="preserve"> universitaria san mateo</w:t>
      </w:r>
    </w:p>
    <w:p w:rsidR="005D4DFA" w:rsidRPr="00F96123" w:rsidRDefault="005D4DFA" w:rsidP="00B571E7">
      <w:pPr>
        <w:jc w:val="center"/>
        <w:rPr>
          <w:rFonts w:cs="Times New Roman"/>
          <w:i/>
          <w:color w:val="000000" w:themeColor="text1"/>
          <w:szCs w:val="24"/>
          <w:rPrChange w:id="12" w:author="ronald fajardo" w:date="2019-05-13T19:39:00Z">
            <w:rPr>
              <w:rFonts w:cs="Times New Roman"/>
              <w:szCs w:val="24"/>
            </w:rPr>
          </w:rPrChange>
        </w:rPr>
      </w:pPr>
    </w:p>
    <w:p w:rsidR="005D4DFA" w:rsidRPr="00F96123" w:rsidRDefault="005D4DFA" w:rsidP="00B571E7">
      <w:pPr>
        <w:jc w:val="center"/>
        <w:rPr>
          <w:rFonts w:cs="Times New Roman"/>
          <w:i/>
          <w:color w:val="000000" w:themeColor="text1"/>
          <w:szCs w:val="24"/>
          <w:rPrChange w:id="13" w:author="ronald fajardo" w:date="2019-05-13T19:39:00Z">
            <w:rPr>
              <w:rFonts w:cs="Times New Roman"/>
              <w:szCs w:val="24"/>
            </w:rPr>
          </w:rPrChange>
        </w:rPr>
      </w:pPr>
    </w:p>
    <w:p w:rsidR="005D4DFA" w:rsidRPr="00F96123" w:rsidRDefault="005D4DFA" w:rsidP="00B571E7">
      <w:pPr>
        <w:jc w:val="center"/>
        <w:rPr>
          <w:rFonts w:cs="Times New Roman"/>
          <w:i/>
          <w:color w:val="000000" w:themeColor="text1"/>
          <w:szCs w:val="24"/>
          <w:rPrChange w:id="14" w:author="ronald fajardo" w:date="2019-05-13T19:39:00Z">
            <w:rPr>
              <w:rFonts w:cs="Times New Roman"/>
              <w:szCs w:val="24"/>
            </w:rPr>
          </w:rPrChange>
        </w:rPr>
      </w:pPr>
    </w:p>
    <w:p w:rsidR="005D4DFA" w:rsidRPr="00F96123" w:rsidRDefault="005D4DFA" w:rsidP="00B571E7">
      <w:pPr>
        <w:jc w:val="center"/>
        <w:rPr>
          <w:rFonts w:cs="Times New Roman"/>
          <w:i/>
          <w:color w:val="000000" w:themeColor="text1"/>
          <w:szCs w:val="24"/>
          <w:rPrChange w:id="15" w:author="ronald fajardo" w:date="2019-05-13T19:39:00Z">
            <w:rPr>
              <w:rFonts w:cs="Times New Roman"/>
              <w:szCs w:val="24"/>
            </w:rPr>
          </w:rPrChange>
        </w:rPr>
      </w:pPr>
    </w:p>
    <w:p w:rsidR="005D4DFA" w:rsidRPr="00F96123" w:rsidRDefault="005D4DFA" w:rsidP="00B571E7">
      <w:pPr>
        <w:jc w:val="center"/>
        <w:rPr>
          <w:rFonts w:cs="Times New Roman"/>
          <w:i/>
          <w:color w:val="000000" w:themeColor="text1"/>
          <w:szCs w:val="24"/>
          <w:rPrChange w:id="16" w:author="ronald fajardo" w:date="2019-05-13T19:39:00Z">
            <w:rPr>
              <w:rFonts w:cs="Times New Roman"/>
              <w:szCs w:val="24"/>
            </w:rPr>
          </w:rPrChange>
        </w:rPr>
      </w:pPr>
    </w:p>
    <w:p w:rsidR="005D4DFA" w:rsidRPr="00F96123" w:rsidRDefault="005D4DFA" w:rsidP="00B571E7">
      <w:pPr>
        <w:jc w:val="center"/>
        <w:rPr>
          <w:rFonts w:cs="Times New Roman"/>
          <w:i/>
          <w:color w:val="000000" w:themeColor="text1"/>
          <w:szCs w:val="24"/>
          <w:rPrChange w:id="17" w:author="ronald fajardo" w:date="2019-05-13T19:39:00Z">
            <w:rPr>
              <w:rFonts w:cs="Times New Roman"/>
              <w:szCs w:val="24"/>
            </w:rPr>
          </w:rPrChange>
        </w:rPr>
      </w:pPr>
    </w:p>
    <w:p w:rsidR="005D4DFA" w:rsidRPr="00F96123" w:rsidRDefault="005D4DFA" w:rsidP="00B571E7">
      <w:pPr>
        <w:jc w:val="center"/>
        <w:rPr>
          <w:rFonts w:cs="Times New Roman"/>
          <w:i/>
          <w:color w:val="000000" w:themeColor="text1"/>
          <w:szCs w:val="24"/>
          <w:rPrChange w:id="18" w:author="ronald fajardo" w:date="2019-05-13T19:39:00Z">
            <w:rPr>
              <w:rFonts w:cs="Times New Roman"/>
              <w:szCs w:val="24"/>
            </w:rPr>
          </w:rPrChange>
        </w:rPr>
      </w:pPr>
    </w:p>
    <w:p w:rsidR="005D4DFA" w:rsidRPr="00F96123" w:rsidRDefault="005D4DFA" w:rsidP="00B571E7">
      <w:pPr>
        <w:jc w:val="center"/>
        <w:rPr>
          <w:rFonts w:cs="Times New Roman"/>
          <w:i/>
          <w:color w:val="000000" w:themeColor="text1"/>
          <w:szCs w:val="24"/>
          <w:rPrChange w:id="19" w:author="ronald fajardo" w:date="2019-05-13T19:39:00Z">
            <w:rPr>
              <w:rFonts w:cs="Times New Roman"/>
              <w:szCs w:val="24"/>
            </w:rPr>
          </w:rPrChange>
        </w:rPr>
      </w:pPr>
    </w:p>
    <w:p w:rsidR="00FD3990" w:rsidRPr="00F96123" w:rsidRDefault="00FD3990" w:rsidP="00B571E7">
      <w:pPr>
        <w:jc w:val="center"/>
        <w:rPr>
          <w:rFonts w:cs="Times New Roman"/>
          <w:i/>
          <w:color w:val="000000" w:themeColor="text1"/>
          <w:szCs w:val="24"/>
          <w:rPrChange w:id="20" w:author="ronald fajardo" w:date="2019-05-13T19:39:00Z">
            <w:rPr>
              <w:rFonts w:cs="Times New Roman"/>
              <w:szCs w:val="24"/>
            </w:rPr>
          </w:rPrChange>
        </w:rPr>
      </w:pPr>
    </w:p>
    <w:p w:rsidR="00FD3990" w:rsidRPr="00F96123" w:rsidRDefault="00FD3990" w:rsidP="00B571E7">
      <w:pPr>
        <w:jc w:val="center"/>
        <w:rPr>
          <w:rFonts w:cs="Times New Roman"/>
          <w:i/>
          <w:color w:val="000000" w:themeColor="text1"/>
          <w:szCs w:val="24"/>
          <w:rPrChange w:id="21" w:author="ronald fajardo" w:date="2019-05-13T19:39:00Z">
            <w:rPr>
              <w:rFonts w:cs="Times New Roman"/>
              <w:szCs w:val="24"/>
            </w:rPr>
          </w:rPrChange>
        </w:rPr>
      </w:pPr>
    </w:p>
    <w:p w:rsidR="00FD3990" w:rsidRPr="00F96123" w:rsidRDefault="00FD3990" w:rsidP="00B571E7">
      <w:pPr>
        <w:jc w:val="center"/>
        <w:rPr>
          <w:rFonts w:cs="Times New Roman"/>
          <w:i/>
          <w:color w:val="000000" w:themeColor="text1"/>
          <w:szCs w:val="24"/>
          <w:rPrChange w:id="22" w:author="ronald fajardo" w:date="2019-05-13T19:39:00Z">
            <w:rPr>
              <w:rFonts w:cs="Times New Roman"/>
              <w:szCs w:val="24"/>
            </w:rPr>
          </w:rPrChange>
        </w:rPr>
      </w:pPr>
    </w:p>
    <w:p w:rsidR="00FD3990" w:rsidRPr="00F96123" w:rsidRDefault="00FD3990" w:rsidP="00B571E7">
      <w:pPr>
        <w:jc w:val="center"/>
        <w:rPr>
          <w:rFonts w:cs="Times New Roman"/>
          <w:i/>
          <w:color w:val="000000" w:themeColor="text1"/>
          <w:szCs w:val="24"/>
          <w:rPrChange w:id="23" w:author="ronald fajardo" w:date="2019-05-13T19:39:00Z">
            <w:rPr>
              <w:rFonts w:cs="Times New Roman"/>
              <w:szCs w:val="24"/>
            </w:rPr>
          </w:rPrChange>
        </w:rPr>
      </w:pPr>
    </w:p>
    <w:p w:rsidR="00FD3990" w:rsidRPr="00F96123" w:rsidRDefault="00FD3990" w:rsidP="00B571E7">
      <w:pPr>
        <w:jc w:val="center"/>
        <w:rPr>
          <w:rFonts w:cs="Times New Roman"/>
          <w:i/>
          <w:color w:val="000000" w:themeColor="text1"/>
          <w:szCs w:val="24"/>
          <w:rPrChange w:id="24" w:author="ronald fajardo" w:date="2019-05-13T19:39:00Z">
            <w:rPr>
              <w:rFonts w:cs="Times New Roman"/>
              <w:szCs w:val="24"/>
            </w:rPr>
          </w:rPrChange>
        </w:rPr>
      </w:pPr>
    </w:p>
    <w:p w:rsidR="00FD3990" w:rsidRPr="00F96123" w:rsidRDefault="00FD3990" w:rsidP="00B571E7">
      <w:pPr>
        <w:jc w:val="center"/>
        <w:rPr>
          <w:rFonts w:cs="Times New Roman"/>
          <w:i/>
          <w:color w:val="000000" w:themeColor="text1"/>
          <w:szCs w:val="24"/>
          <w:rPrChange w:id="25" w:author="ronald fajardo" w:date="2019-05-13T19:39:00Z">
            <w:rPr>
              <w:rFonts w:cs="Times New Roman"/>
              <w:szCs w:val="24"/>
            </w:rPr>
          </w:rPrChange>
        </w:rPr>
      </w:pPr>
    </w:p>
    <w:p w:rsidR="00FD3990" w:rsidRPr="00F96123" w:rsidRDefault="00FD3990" w:rsidP="00B571E7">
      <w:pPr>
        <w:jc w:val="center"/>
        <w:rPr>
          <w:rFonts w:cs="Times New Roman"/>
          <w:i/>
          <w:color w:val="000000" w:themeColor="text1"/>
          <w:szCs w:val="24"/>
          <w:rPrChange w:id="26" w:author="ronald fajardo" w:date="2019-05-13T19:39:00Z">
            <w:rPr>
              <w:rFonts w:cs="Times New Roman"/>
              <w:szCs w:val="24"/>
            </w:rPr>
          </w:rPrChange>
        </w:rPr>
      </w:pPr>
    </w:p>
    <w:p w:rsidR="005D4DFA" w:rsidRPr="00F96123" w:rsidRDefault="005D4DFA" w:rsidP="005D4DFA">
      <w:pPr>
        <w:jc w:val="center"/>
        <w:rPr>
          <w:rFonts w:cs="Times New Roman"/>
          <w:i/>
          <w:color w:val="000000" w:themeColor="text1"/>
          <w:szCs w:val="24"/>
          <w:rPrChange w:id="27" w:author="ronald fajardo" w:date="2019-05-13T19:39:00Z">
            <w:rPr>
              <w:rFonts w:cs="Times New Roman"/>
              <w:szCs w:val="24"/>
            </w:rPr>
          </w:rPrChange>
        </w:rPr>
      </w:pPr>
    </w:p>
    <w:p w:rsidR="005D4DFA" w:rsidRPr="00F96123" w:rsidRDefault="005D4DFA" w:rsidP="005D4DFA">
      <w:pPr>
        <w:jc w:val="center"/>
        <w:rPr>
          <w:rFonts w:cs="Times New Roman"/>
          <w:i/>
          <w:color w:val="000000" w:themeColor="text1"/>
          <w:szCs w:val="24"/>
          <w:rPrChange w:id="28" w:author="ronald fajardo" w:date="2019-05-13T19:39:00Z">
            <w:rPr>
              <w:rFonts w:cs="Times New Roman"/>
              <w:szCs w:val="24"/>
            </w:rPr>
          </w:rPrChange>
        </w:rPr>
      </w:pPr>
      <w:r w:rsidRPr="00F96123">
        <w:rPr>
          <w:rFonts w:cs="Times New Roman"/>
          <w:i/>
          <w:color w:val="000000" w:themeColor="text1"/>
          <w:szCs w:val="24"/>
          <w:rPrChange w:id="29" w:author="ronald fajardo" w:date="2019-05-13T19:39:00Z">
            <w:rPr>
              <w:rFonts w:cs="Times New Roman"/>
              <w:szCs w:val="24"/>
            </w:rPr>
          </w:rPrChange>
        </w:rPr>
        <w:br/>
      </w:r>
      <w:r w:rsidR="000778B0" w:rsidRPr="00F96123">
        <w:rPr>
          <w:rFonts w:cs="Times New Roman"/>
          <w:i/>
          <w:color w:val="000000" w:themeColor="text1"/>
          <w:spacing w:val="-3"/>
          <w:szCs w:val="24"/>
          <w:shd w:val="clear" w:color="auto" w:fill="FFFFFF"/>
          <w:rPrChange w:id="30" w:author="ronald fajardo" w:date="2019-05-13T19:39:00Z">
            <w:rPr>
              <w:rFonts w:cs="Times New Roman"/>
              <w:spacing w:val="-3"/>
              <w:szCs w:val="24"/>
              <w:shd w:val="clear" w:color="auto" w:fill="FFFFFF"/>
            </w:rPr>
          </w:rPrChange>
        </w:rPr>
        <w:t>Fundación de la matemática y lógica de programación</w:t>
      </w:r>
    </w:p>
    <w:p w:rsidR="005D4DFA" w:rsidRPr="00F96123" w:rsidRDefault="00FD3990" w:rsidP="00B571E7">
      <w:pPr>
        <w:jc w:val="center"/>
        <w:rPr>
          <w:rFonts w:cs="Times New Roman"/>
          <w:i/>
          <w:color w:val="000000" w:themeColor="text1"/>
          <w:szCs w:val="24"/>
          <w:rPrChange w:id="31" w:author="ronald fajardo" w:date="2019-05-13T19:39:00Z">
            <w:rPr>
              <w:rFonts w:cs="Times New Roman"/>
              <w:szCs w:val="24"/>
            </w:rPr>
          </w:rPrChange>
        </w:rPr>
      </w:pPr>
      <w:r w:rsidRPr="00F96123">
        <w:rPr>
          <w:rFonts w:cs="Times New Roman"/>
          <w:i/>
          <w:color w:val="000000" w:themeColor="text1"/>
          <w:szCs w:val="24"/>
          <w:rPrChange w:id="32" w:author="ronald fajardo" w:date="2019-05-13T19:39:00Z">
            <w:rPr>
              <w:rFonts w:cs="Times New Roman"/>
              <w:szCs w:val="24"/>
            </w:rPr>
          </w:rPrChange>
        </w:rPr>
        <w:t>Fundación</w:t>
      </w:r>
      <w:r w:rsidR="005D4DFA" w:rsidRPr="00F96123">
        <w:rPr>
          <w:rFonts w:cs="Times New Roman"/>
          <w:i/>
          <w:color w:val="000000" w:themeColor="text1"/>
          <w:szCs w:val="24"/>
          <w:rPrChange w:id="33" w:author="ronald fajardo" w:date="2019-05-13T19:39:00Z">
            <w:rPr>
              <w:rFonts w:cs="Times New Roman"/>
              <w:szCs w:val="24"/>
            </w:rPr>
          </w:rPrChange>
        </w:rPr>
        <w:t xml:space="preserve"> universitaria san mateo</w:t>
      </w:r>
    </w:p>
    <w:p w:rsidR="005D4DFA" w:rsidRPr="00F96123" w:rsidRDefault="005D4DFA" w:rsidP="00B571E7">
      <w:pPr>
        <w:jc w:val="center"/>
        <w:rPr>
          <w:rFonts w:cs="Times New Roman"/>
          <w:i/>
          <w:color w:val="000000" w:themeColor="text1"/>
          <w:szCs w:val="24"/>
          <w:rPrChange w:id="34" w:author="ronald fajardo" w:date="2019-05-13T19:39:00Z">
            <w:rPr>
              <w:rFonts w:cs="Times New Roman"/>
              <w:szCs w:val="24"/>
            </w:rPr>
          </w:rPrChange>
        </w:rPr>
      </w:pPr>
      <w:r w:rsidRPr="00F96123">
        <w:rPr>
          <w:rFonts w:cs="Times New Roman"/>
          <w:i/>
          <w:color w:val="000000" w:themeColor="text1"/>
          <w:szCs w:val="24"/>
          <w:rPrChange w:id="35" w:author="ronald fajardo" w:date="2019-05-13T19:39:00Z">
            <w:rPr>
              <w:rFonts w:cs="Times New Roman"/>
              <w:szCs w:val="24"/>
            </w:rPr>
          </w:rPrChange>
        </w:rPr>
        <w:t>Contacto</w:t>
      </w:r>
      <w:r w:rsidR="000778B0" w:rsidRPr="00F96123">
        <w:rPr>
          <w:rFonts w:cs="Times New Roman"/>
          <w:i/>
          <w:color w:val="000000" w:themeColor="text1"/>
          <w:szCs w:val="24"/>
          <w:rPrChange w:id="36" w:author="ronald fajardo" w:date="2019-05-13T19:39:00Z">
            <w:rPr>
              <w:rFonts w:cs="Times New Roman"/>
              <w:szCs w:val="24"/>
            </w:rPr>
          </w:rPrChange>
        </w:rPr>
        <w:t>: ronaldfajardo2010</w:t>
      </w:r>
      <w:r w:rsidR="00FD3990" w:rsidRPr="00F96123">
        <w:rPr>
          <w:rFonts w:cs="Times New Roman"/>
          <w:i/>
          <w:color w:val="000000" w:themeColor="text1"/>
          <w:szCs w:val="24"/>
          <w:rPrChange w:id="37" w:author="ronald fajardo" w:date="2019-05-13T19:39:00Z">
            <w:rPr>
              <w:rFonts w:cs="Times New Roman"/>
              <w:szCs w:val="24"/>
            </w:rPr>
          </w:rPrChange>
        </w:rPr>
        <w:t>gmail.com</w:t>
      </w:r>
    </w:p>
    <w:p w:rsidR="00FD3990" w:rsidRPr="00F96123" w:rsidRDefault="00FD3990" w:rsidP="00B571E7">
      <w:pPr>
        <w:jc w:val="center"/>
        <w:rPr>
          <w:rFonts w:cs="Times New Roman"/>
          <w:i/>
          <w:color w:val="000000" w:themeColor="text1"/>
          <w:szCs w:val="24"/>
          <w:rPrChange w:id="38" w:author="ronald fajardo" w:date="2019-05-13T19:39:00Z">
            <w:rPr>
              <w:rFonts w:cs="Times New Roman"/>
              <w:szCs w:val="24"/>
            </w:rPr>
          </w:rPrChange>
        </w:rPr>
      </w:pPr>
    </w:p>
    <w:p w:rsidR="00FD3990" w:rsidRPr="00F96123" w:rsidRDefault="00FD3990" w:rsidP="00B571E7">
      <w:pPr>
        <w:jc w:val="center"/>
        <w:rPr>
          <w:rFonts w:cs="Times New Roman"/>
          <w:i/>
          <w:color w:val="000000" w:themeColor="text1"/>
          <w:szCs w:val="24"/>
          <w:rPrChange w:id="39" w:author="ronald fajardo" w:date="2019-05-13T19:39:00Z">
            <w:rPr>
              <w:rFonts w:cs="Times New Roman"/>
              <w:szCs w:val="24"/>
            </w:rPr>
          </w:rPrChange>
        </w:rPr>
      </w:pPr>
    </w:p>
    <w:p w:rsidR="00F96123" w:rsidRPr="00F96123" w:rsidRDefault="00F96123" w:rsidP="00B571E7">
      <w:pPr>
        <w:jc w:val="center"/>
        <w:rPr>
          <w:rFonts w:cs="Times New Roman"/>
          <w:i/>
          <w:color w:val="000000" w:themeColor="text1"/>
          <w:szCs w:val="24"/>
          <w:rPrChange w:id="40" w:author="ronald fajardo" w:date="2019-05-13T19:39:00Z">
            <w:rPr>
              <w:rFonts w:cs="Times New Roman"/>
              <w:szCs w:val="24"/>
            </w:rPr>
          </w:rPrChange>
        </w:rPr>
      </w:pPr>
      <w:r w:rsidRPr="00F96123">
        <w:rPr>
          <w:rFonts w:cs="Times New Roman"/>
          <w:i/>
          <w:color w:val="000000" w:themeColor="text1"/>
          <w:szCs w:val="24"/>
          <w:rPrChange w:id="41" w:author="ronald fajardo" w:date="2019-05-13T19:39:00Z">
            <w:rPr>
              <w:rFonts w:cs="Times New Roman"/>
              <w:szCs w:val="24"/>
            </w:rPr>
          </w:rPrChange>
        </w:rPr>
        <w:tab/>
      </w:r>
    </w:p>
    <w:p w:rsidR="00F96123" w:rsidRPr="00F96123" w:rsidRDefault="00F96123" w:rsidP="00B571E7">
      <w:pPr>
        <w:jc w:val="center"/>
        <w:rPr>
          <w:rFonts w:cs="Times New Roman"/>
          <w:i/>
          <w:color w:val="000000" w:themeColor="text1"/>
          <w:szCs w:val="24"/>
          <w:rPrChange w:id="42" w:author="ronald fajardo" w:date="2019-05-13T19:39:00Z">
            <w:rPr>
              <w:rFonts w:cs="Times New Roman"/>
              <w:szCs w:val="24"/>
            </w:rPr>
          </w:rPrChange>
        </w:rPr>
      </w:pPr>
    </w:p>
    <w:p w:rsidR="00F96123" w:rsidRPr="00F96123" w:rsidDel="00A93970" w:rsidRDefault="00F96123" w:rsidP="00F96123">
      <w:pPr>
        <w:jc w:val="center"/>
        <w:rPr>
          <w:del w:id="43" w:author="ronald fajardo" w:date="2019-05-13T19:41:00Z"/>
          <w:rFonts w:cs="Times New Roman"/>
          <w:i/>
          <w:color w:val="000000" w:themeColor="text1"/>
          <w:szCs w:val="24"/>
          <w:rPrChange w:id="44" w:author="ronald fajardo" w:date="2019-05-13T19:40:00Z">
            <w:rPr>
              <w:del w:id="45" w:author="ronald fajardo" w:date="2019-05-13T19:41:00Z"/>
              <w:rFonts w:cs="Times New Roman"/>
              <w:szCs w:val="24"/>
            </w:rPr>
          </w:rPrChange>
        </w:rPr>
      </w:pPr>
      <w:proofErr w:type="spellStart"/>
      <w:r w:rsidRPr="00F96123">
        <w:rPr>
          <w:rFonts w:cs="Times New Roman"/>
          <w:i/>
          <w:color w:val="000000" w:themeColor="text1"/>
          <w:szCs w:val="24"/>
          <w:rPrChange w:id="46" w:author="ronald fajardo" w:date="2019-05-13T19:39:00Z">
            <w:rPr>
              <w:rFonts w:cs="Times New Roman"/>
              <w:szCs w:val="24"/>
            </w:rPr>
          </w:rPrChange>
        </w:rPr>
        <w:t>Activida</w:t>
      </w:r>
      <w:proofErr w:type="spellEnd"/>
      <w:r w:rsidRPr="00F96123">
        <w:rPr>
          <w:rFonts w:cs="Times New Roman"/>
          <w:i/>
          <w:color w:val="000000" w:themeColor="text1"/>
          <w:szCs w:val="24"/>
          <w:rPrChange w:id="47" w:author="ronald fajardo" w:date="2019-05-13T19:39:00Z">
            <w:rPr>
              <w:rFonts w:cs="Times New Roman"/>
              <w:szCs w:val="24"/>
            </w:rPr>
          </w:rPrChange>
        </w:rPr>
        <w:t xml:space="preserve"> 1 unidad 2</w:t>
      </w:r>
    </w:p>
    <w:p w:rsidR="00F96123" w:rsidRPr="00A93970" w:rsidDel="00A93970" w:rsidRDefault="00A93970" w:rsidP="00A93970">
      <w:pPr>
        <w:jc w:val="center"/>
        <w:rPr>
          <w:del w:id="48" w:author="ronald fajardo" w:date="2019-05-13T19:42:00Z"/>
          <w:rFonts w:cs="Times New Roman"/>
          <w:i/>
          <w:color w:val="000000" w:themeColor="text1"/>
          <w:spacing w:val="-3"/>
          <w:sz w:val="28"/>
          <w:szCs w:val="28"/>
          <w:shd w:val="clear" w:color="auto" w:fill="FFFFFF"/>
          <w:rPrChange w:id="49" w:author="ronald fajardo" w:date="2019-05-13T19:42:00Z">
            <w:rPr>
              <w:del w:id="50" w:author="ronald fajardo" w:date="2019-05-13T19:42:00Z"/>
              <w:rFonts w:cs="Times New Roman"/>
              <w:szCs w:val="24"/>
            </w:rPr>
          </w:rPrChange>
        </w:rPr>
      </w:pPr>
      <w:ins w:id="51" w:author="ronald fajardo" w:date="2019-05-13T19:41:00Z">
        <w:r>
          <w:rPr>
            <w:rFonts w:cs="Times New Roman"/>
            <w:i/>
            <w:color w:val="000000" w:themeColor="text1"/>
            <w:spacing w:val="-3"/>
            <w:sz w:val="28"/>
            <w:szCs w:val="28"/>
            <w:shd w:val="clear" w:color="auto" w:fill="FFFFFF"/>
          </w:rPr>
          <w:t>U</w:t>
        </w:r>
      </w:ins>
      <w:r w:rsidR="00F96123" w:rsidRPr="00F96123">
        <w:rPr>
          <w:rFonts w:cs="Times New Roman"/>
          <w:i/>
          <w:color w:val="000000" w:themeColor="text1"/>
          <w:spacing w:val="-3"/>
          <w:sz w:val="28"/>
          <w:szCs w:val="28"/>
          <w:shd w:val="clear" w:color="auto" w:fill="FFFFFF"/>
          <w:rPrChange w:id="52" w:author="ronald fajardo" w:date="2019-05-13T19:40:00Z">
            <w:rPr>
              <w:rFonts w:ascii="Arial" w:hAnsi="Arial" w:cs="Arial"/>
              <w:color w:val="888888"/>
              <w:spacing w:val="-3"/>
              <w:sz w:val="28"/>
              <w:szCs w:val="28"/>
              <w:shd w:val="clear" w:color="auto" w:fill="FFFFFF"/>
            </w:rPr>
          </w:rPrChange>
        </w:rPr>
        <w:t>sted en el rol de asesor de viajes, debe plantear el itinerario para los tres días de paseo de la familia Pérez, utilizando sus habilidades para diseñar algoritmos, en el que se debe dar respuesta a los intereses y acuerdos establecidos por los miembros de la familia</w:t>
      </w:r>
      <w:del w:id="53" w:author="ronald fajardo" w:date="2019-05-13T19:42:00Z">
        <w:r w:rsidR="00F96123" w:rsidRPr="00F96123" w:rsidDel="00A93970">
          <w:rPr>
            <w:rFonts w:cs="Times New Roman"/>
            <w:i/>
            <w:color w:val="000000" w:themeColor="text1"/>
            <w:spacing w:val="-3"/>
            <w:sz w:val="28"/>
            <w:szCs w:val="28"/>
            <w:shd w:val="clear" w:color="auto" w:fill="FFFFFF"/>
            <w:rPrChange w:id="54" w:author="ronald fajardo" w:date="2019-05-13T19:40:00Z">
              <w:rPr>
                <w:rFonts w:ascii="Arial" w:hAnsi="Arial" w:cs="Arial"/>
                <w:color w:val="888888"/>
                <w:spacing w:val="-3"/>
                <w:sz w:val="28"/>
                <w:szCs w:val="28"/>
                <w:shd w:val="clear" w:color="auto" w:fill="FFFFFF"/>
              </w:rPr>
            </w:rPrChange>
          </w:rPr>
          <w:delText>.</w:delText>
        </w:r>
        <w:r w:rsidR="00F96123" w:rsidRPr="00F96123" w:rsidDel="00A93970">
          <w:rPr>
            <w:rFonts w:cs="Times New Roman"/>
            <w:i/>
            <w:color w:val="000000" w:themeColor="text1"/>
            <w:spacing w:val="-3"/>
            <w:sz w:val="28"/>
            <w:szCs w:val="28"/>
            <w:shd w:val="clear" w:color="auto" w:fill="FFFFFF"/>
            <w:rPrChange w:id="55" w:author="ronald fajardo" w:date="2019-05-13T19:39:00Z">
              <w:rPr>
                <w:rFonts w:ascii="Arial" w:hAnsi="Arial" w:cs="Arial"/>
                <w:color w:val="888888"/>
                <w:spacing w:val="-3"/>
                <w:sz w:val="28"/>
                <w:szCs w:val="28"/>
                <w:shd w:val="clear" w:color="auto" w:fill="FFFFFF"/>
              </w:rPr>
            </w:rPrChange>
          </w:rPr>
          <w:delText> </w:delText>
        </w:r>
      </w:del>
    </w:p>
    <w:p w:rsidR="00505253" w:rsidRDefault="00505253" w:rsidP="00A93970">
      <w:pPr>
        <w:jc w:val="center"/>
        <w:rPr>
          <w:ins w:id="56" w:author="ronald fajardo" w:date="2019-05-13T20:14:00Z"/>
          <w:rFonts w:cs="Times New Roman"/>
          <w:i/>
          <w:color w:val="000000" w:themeColor="text1"/>
          <w:szCs w:val="24"/>
        </w:rPr>
      </w:pPr>
      <w:ins w:id="57" w:author="ronald fajardo" w:date="2019-05-13T20:14:00Z">
        <w:r>
          <w:rPr>
            <w:rFonts w:cs="Times New Roman"/>
            <w:i/>
            <w:color w:val="000000" w:themeColor="text1"/>
            <w:szCs w:val="24"/>
          </w:rPr>
          <w:t xml:space="preserve"> Respuesta</w:t>
        </w:r>
      </w:ins>
    </w:p>
    <w:p w:rsidR="00505253" w:rsidRDefault="00505253" w:rsidP="00A93970">
      <w:pPr>
        <w:jc w:val="center"/>
        <w:rPr>
          <w:ins w:id="58" w:author="ronald fajardo" w:date="2019-05-13T20:15:00Z"/>
          <w:rFonts w:cs="Times New Roman"/>
          <w:i/>
          <w:color w:val="000000" w:themeColor="text1"/>
          <w:szCs w:val="24"/>
        </w:rPr>
      </w:pPr>
    </w:p>
    <w:p w:rsidR="00FD3990" w:rsidRPr="00F96123" w:rsidRDefault="00505253" w:rsidP="00A93970">
      <w:pPr>
        <w:jc w:val="center"/>
        <w:rPr>
          <w:rFonts w:cs="Times New Roman"/>
          <w:i/>
          <w:color w:val="000000" w:themeColor="text1"/>
          <w:szCs w:val="24"/>
          <w:rPrChange w:id="59" w:author="ronald fajardo" w:date="2019-05-13T19:39:00Z">
            <w:rPr>
              <w:rFonts w:cs="Times New Roman"/>
              <w:szCs w:val="24"/>
            </w:rPr>
          </w:rPrChange>
        </w:rPr>
      </w:pPr>
      <w:bookmarkStart w:id="60" w:name="_GoBack"/>
      <w:ins w:id="61" w:author="ronald fajardo" w:date="2019-05-13T20:15:00Z">
        <w:r>
          <w:rPr>
            <w:noProof/>
            <w:lang w:eastAsia="es-ES"/>
          </w:rPr>
          <w:drawing>
            <wp:inline distT="0" distB="0" distL="0" distR="0" wp14:anchorId="7C71A4C5" wp14:editId="4177F1D5">
              <wp:extent cx="5943600" cy="33413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ins>
      <w:bookmarkEnd w:id="60"/>
      <w:del w:id="62" w:author="ronald fajardo" w:date="2019-05-13T19:42:00Z">
        <w:r w:rsidR="00F96123" w:rsidRPr="00F96123" w:rsidDel="00A93970">
          <w:rPr>
            <w:rFonts w:cs="Times New Roman"/>
            <w:i/>
            <w:color w:val="000000" w:themeColor="text1"/>
            <w:szCs w:val="24"/>
            <w:rPrChange w:id="63" w:author="ronald fajardo" w:date="2019-05-13T19:39:00Z">
              <w:rPr>
                <w:rFonts w:cs="Times New Roman"/>
                <w:szCs w:val="24"/>
              </w:rPr>
            </w:rPrChange>
          </w:rPr>
          <w:tab/>
        </w:r>
        <w:r w:rsidR="00F96123" w:rsidRPr="00F96123" w:rsidDel="00A93970">
          <w:rPr>
            <w:rFonts w:cs="Times New Roman"/>
            <w:i/>
            <w:color w:val="000000" w:themeColor="text1"/>
            <w:szCs w:val="24"/>
            <w:rPrChange w:id="64" w:author="ronald fajardo" w:date="2019-05-13T19:39:00Z">
              <w:rPr>
                <w:rFonts w:cs="Times New Roman"/>
                <w:szCs w:val="24"/>
              </w:rPr>
            </w:rPrChange>
          </w:rPr>
          <w:tab/>
        </w:r>
      </w:del>
    </w:p>
    <w:sectPr w:rsidR="00FD3990" w:rsidRPr="00F96123" w:rsidSect="00B571E7">
      <w:head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087" w:rsidRDefault="00846087" w:rsidP="00B571E7">
      <w:pPr>
        <w:spacing w:after="0" w:line="240" w:lineRule="auto"/>
      </w:pPr>
      <w:r>
        <w:separator/>
      </w:r>
    </w:p>
  </w:endnote>
  <w:endnote w:type="continuationSeparator" w:id="0">
    <w:p w:rsidR="00846087" w:rsidRDefault="00846087" w:rsidP="00B5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087" w:rsidRDefault="00846087" w:rsidP="00B571E7">
      <w:pPr>
        <w:spacing w:after="0" w:line="240" w:lineRule="auto"/>
      </w:pPr>
      <w:r>
        <w:separator/>
      </w:r>
    </w:p>
  </w:footnote>
  <w:footnote w:type="continuationSeparator" w:id="0">
    <w:p w:rsidR="00846087" w:rsidRDefault="00846087" w:rsidP="00B5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1E7" w:rsidRDefault="000778B0" w:rsidP="00F96123">
    <w:pPr>
      <w:pPrChange w:id="65" w:author="ronald fajardo" w:date="2019-05-13T19:39:00Z">
        <w:pPr>
          <w:pStyle w:val="Encabezado"/>
        </w:pPr>
      </w:pPrChange>
    </w:pPr>
    <w:r>
      <w:t>Algoritmo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002E0"/>
    <w:multiLevelType w:val="hybridMultilevel"/>
    <w:tmpl w:val="18389C52"/>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nald fajardo">
    <w15:presenceInfo w15:providerId="Windows Live" w15:userId="704aece6a3ea2f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1E7"/>
    <w:rsid w:val="000778B0"/>
    <w:rsid w:val="00120F28"/>
    <w:rsid w:val="00345ECA"/>
    <w:rsid w:val="00383D60"/>
    <w:rsid w:val="003A6133"/>
    <w:rsid w:val="00505253"/>
    <w:rsid w:val="005D4DFA"/>
    <w:rsid w:val="007743F3"/>
    <w:rsid w:val="00846087"/>
    <w:rsid w:val="00A93970"/>
    <w:rsid w:val="00B571E7"/>
    <w:rsid w:val="00F96123"/>
    <w:rsid w:val="00FD39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4CC16"/>
  <w15:chartTrackingRefBased/>
  <w15:docId w15:val="{5E0F8423-5DCF-47A9-A7D9-64DF0CBC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1E7"/>
    <w:pPr>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71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71E7"/>
    <w:rPr>
      <w:rFonts w:ascii="Times New Roman" w:hAnsi="Times New Roman"/>
      <w:sz w:val="24"/>
    </w:rPr>
  </w:style>
  <w:style w:type="paragraph" w:styleId="Piedepgina">
    <w:name w:val="footer"/>
    <w:basedOn w:val="Normal"/>
    <w:link w:val="PiedepginaCar"/>
    <w:uiPriority w:val="99"/>
    <w:unhideWhenUsed/>
    <w:rsid w:val="00B571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71E7"/>
    <w:rPr>
      <w:rFonts w:ascii="Times New Roman" w:hAnsi="Times New Roman"/>
      <w:sz w:val="24"/>
    </w:rPr>
  </w:style>
  <w:style w:type="paragraph" w:styleId="Prrafodelista">
    <w:name w:val="List Paragraph"/>
    <w:basedOn w:val="Normal"/>
    <w:uiPriority w:val="34"/>
    <w:qFormat/>
    <w:rsid w:val="00FD3990"/>
    <w:pPr>
      <w:ind w:left="720"/>
      <w:contextualSpacing/>
    </w:pPr>
  </w:style>
  <w:style w:type="character" w:styleId="Hipervnculo">
    <w:name w:val="Hyperlink"/>
    <w:basedOn w:val="Fuentedeprrafopredeter"/>
    <w:uiPriority w:val="99"/>
    <w:semiHidden/>
    <w:unhideWhenUsed/>
    <w:rsid w:val="007743F3"/>
    <w:rPr>
      <w:color w:val="0000FF"/>
      <w:u w:val="single"/>
    </w:rPr>
  </w:style>
  <w:style w:type="paragraph" w:styleId="Textodeglobo">
    <w:name w:val="Balloon Text"/>
    <w:basedOn w:val="Normal"/>
    <w:link w:val="TextodegloboCar"/>
    <w:uiPriority w:val="99"/>
    <w:semiHidden/>
    <w:unhideWhenUsed/>
    <w:rsid w:val="00F961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61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F275E-8F06-4720-A985-D31C9A09E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80</Words>
  <Characters>441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fajardo</dc:creator>
  <cp:keywords/>
  <dc:description/>
  <cp:lastModifiedBy>ronald fajardo</cp:lastModifiedBy>
  <cp:revision>4</cp:revision>
  <dcterms:created xsi:type="dcterms:W3CDTF">2019-05-14T00:37:00Z</dcterms:created>
  <dcterms:modified xsi:type="dcterms:W3CDTF">2019-05-14T01:15:00Z</dcterms:modified>
</cp:coreProperties>
</file>