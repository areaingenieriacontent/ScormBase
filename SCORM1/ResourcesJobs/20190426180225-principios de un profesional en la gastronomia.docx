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EF" w:rsidRDefault="00AD5FE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  <w:r w:rsidRPr="005B771E">
        <w:rPr>
          <w:spacing w:val="-3"/>
        </w:rPr>
        <w:t>¿Cuáles son los principios, valores y reglas que un profesional de la gastronomía debe practicar en el ejercicio de su actividad profesional</w:t>
      </w:r>
    </w:p>
    <w:p w:rsidR="00AD5FEE" w:rsidRPr="00AD5FEE" w:rsidRDefault="00AD5FEE" w:rsidP="00310342">
      <w:pPr>
        <w:pStyle w:val="NormalWeb"/>
        <w:shd w:val="clear" w:color="auto" w:fill="FFFFFF"/>
        <w:spacing w:before="0" w:beforeAutospacing="0" w:after="0" w:afterAutospacing="0"/>
        <w:jc w:val="center"/>
        <w:rPr>
          <w:spacing w:val="-3"/>
        </w:rPr>
      </w:pPr>
      <w:ins w:id="0" w:author="Unknown">
        <w:r w:rsidRPr="00AD5FEE">
          <w:rPr>
            <w:bdr w:val="none" w:sz="0" w:space="0" w:color="auto" w:frame="1"/>
          </w:rPr>
          <w:br/>
        </w:r>
      </w:ins>
    </w:p>
    <w:p w:rsidR="005B771E" w:rsidRPr="005B771E" w:rsidRDefault="004B0AE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Para un profesional en el área de gastronomía siempre debe tener reglas y valores para el ejercicio de sus 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actividades durante el transcurso de su vida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para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poder tener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éxito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ya que una persona sin principios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ética y valores no puede alcanzar sus 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objetivos, 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por esta </w:t>
      </w:r>
      <w:bookmarkStart w:id="1" w:name="_GoBack"/>
      <w:bookmarkEnd w:id="1"/>
      <w:r w:rsidR="00702A62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razón se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debe tener en cuenta un sin numero de conceptos que le de valor a su profesión</w:t>
      </w:r>
    </w:p>
    <w:p w:rsidR="005B771E" w:rsidRPr="005B771E" w:rsidRDefault="005B771E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B77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Uno</w:t>
      </w:r>
      <w:r w:rsidR="004B0AEF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s de estos </w:t>
      </w:r>
      <w:r w:rsidR="004B0AEF" w:rsidRPr="005B77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valores</w:t>
      </w:r>
      <w:r w:rsidR="009D655B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para mi concepto son:</w:t>
      </w:r>
    </w:p>
    <w:p w:rsidR="009D655B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PROFESIONALIDAD</w:t>
      </w:r>
      <w:r w:rsidR="005B771E" w:rsidRPr="005B771E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3A310F" w:rsidRPr="003A310F" w:rsidRDefault="009D655B" w:rsidP="00702A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Va</w:t>
      </w:r>
      <w:r w:rsidR="005B771E" w:rsidRPr="005B771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cabezado con la dedicación constante en sus labores que le asigna la empresa y se debe mostrar ante el cliente</w:t>
      </w:r>
      <w:r w:rsidR="003A310F"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B771E" w:rsidRPr="005B771E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SENTIDO DE PERTENENCIA</w:t>
      </w:r>
      <w:r w:rsidR="005B771E" w:rsidRPr="005B771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:rsidR="003A310F" w:rsidRPr="003A310F" w:rsidRDefault="005B771E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5B77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proteger los bienes de la empresa que va de la mano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c</w:t>
      </w:r>
      <w:r w:rsidRPr="005B771E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on el servicio colectivo laboral 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HONESTIDAD.</w:t>
      </w:r>
    </w:p>
    <w:p w:rsidR="003A310F" w:rsidRPr="003A310F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="003A310F"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inceridad al cliente, asimilación de lo razonable y lo equitativo, manifestación de la verdad. Oposición a la mentira, engaño en el servicio que se presta y a la injusticia, rechazo al soborno a la traición y a la doble moral.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RESPONSABILIDAD.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Actuación consciente, consecuente y oportuna del trabajador en el cumplimiento cabal de sus deberes y derechos. Logro de la satisfacción por el cumplimiento de sus deberes y el comportamiento de compromiso con aquellas actividades con las que está comprometido, ser fiel con las normas de actuación laboral y social. 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SENSIBILIDAD.</w:t>
      </w:r>
    </w:p>
    <w:p w:rsid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Inclinación natural a identificarse con los demás, manifestación de ternura y delicadeza en sus relaciones con los clientes, logro de la impresionabilidad ante la significación social del reconocimiento de los intereses, deseos, necesidades ajenas, así como mostrar preocupación y ocupación por satisfacerlas, deseos de servir, mantener una expresión agradable en el rostro</w:t>
      </w:r>
      <w:r w:rsidR="00702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sonreír. Oposición al egoísmo, al desprecio, malhumor, a la rigidez y a la intransigencia injustificada.</w:t>
      </w:r>
    </w:p>
    <w:p w:rsidR="00310342" w:rsidRDefault="0031034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02A62" w:rsidRPr="003A310F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LABORIOSIDAD.</w:t>
      </w:r>
    </w:p>
    <w:p w:rsidR="00702A62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Afición por el trabajo creado, inclinación por hacer algo que contribuya individual o socialmente a la satisfacción de los deseos, intereses, motivos y necesidades de los clientes, desarrollo de la admiración y el respeto por los resultados del trabajo cread</w:t>
      </w:r>
      <w:r w:rsidR="00702A62">
        <w:rPr>
          <w:rFonts w:ascii="Times New Roman" w:eastAsia="Times New Roman" w:hAnsi="Times New Roman" w:cs="Times New Roman"/>
          <w:sz w:val="24"/>
          <w:szCs w:val="24"/>
          <w:lang w:eastAsia="es-CO"/>
        </w:rPr>
        <w:t>o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CORTESÍA.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Práctica del espíritu de urbanidad entre las personas, manifestación de una conducta cívica basada en reglas de educación, cultura, delicadeza, buen trato, buenos </w:t>
      </w:r>
      <w:r w:rsidR="00702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modales, </w:t>
      </w: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actos de grosería, al uso de gestos y movimientos bruscos, al mal carácter, mal trato y abuso con los clientes, rechazo a las conductas inadecuadas e inoportunas en las relaciones interpersonales y en la práctica de derechos y deberes.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PULCRITUD.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Actitud positiva hacia el aseo personal, a mantener sano y limpio su cuerpo, su lenguaje, mantener adecuadamente su ropa, su área de trabajo y lograr un orden y equilibrio armónico en su entorno. Oposición a la suciedad, falta de higiene, al desorden, descuido, abandono personal, y a</w:t>
      </w:r>
      <w:r w:rsidR="00702A6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falta de respeto</w:t>
      </w:r>
      <w:r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A310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ELEGANCIA.</w:t>
      </w:r>
    </w:p>
    <w:p w:rsidR="003A310F" w:rsidRPr="003A310F" w:rsidRDefault="00702A62" w:rsidP="005B77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</w:t>
      </w:r>
      <w:r w:rsidR="003A310F" w:rsidRPr="003A310F">
        <w:rPr>
          <w:rFonts w:ascii="Times New Roman" w:eastAsia="Times New Roman" w:hAnsi="Times New Roman" w:cs="Times New Roman"/>
          <w:sz w:val="24"/>
          <w:szCs w:val="24"/>
          <w:lang w:eastAsia="es-CO"/>
        </w:rPr>
        <w:t>istinción en el porte, la vestimenta y los modales, ajuste racional a la moda, al momento, al lugar, saber conducirse, delicadeza de expresión al coger un producto, mostrarlo, mantener una posición erguida, uso correcto del uniforme, maquillaje y prendas, pulcritud y urbanidad. Oposición al uso exagerado de maquillajes, rolos, pañuelos en la cabeza, escotes muy prolongados, blusas transparentes, chabacanerías, vulgaridades, etc.</w:t>
      </w:r>
    </w:p>
    <w:p w:rsidR="003A310F" w:rsidRPr="003A310F" w:rsidRDefault="003A310F" w:rsidP="005B7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B4B57"/>
          <w:sz w:val="24"/>
          <w:szCs w:val="24"/>
          <w:lang w:eastAsia="es-CO"/>
        </w:rPr>
      </w:pPr>
    </w:p>
    <w:p w:rsidR="003A310F" w:rsidRPr="003A310F" w:rsidRDefault="003A310F" w:rsidP="003A310F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u w:val="single"/>
          <w:bdr w:val="none" w:sz="0" w:space="0" w:color="auto" w:frame="1"/>
          <w:lang w:eastAsia="es-CO"/>
        </w:rPr>
      </w:pPr>
      <w:r w:rsidRPr="003A310F">
        <w:rPr>
          <w:rFonts w:ascii="Helvetica" w:eastAsia="Times New Roman" w:hAnsi="Helvetica" w:cs="Helvetica"/>
          <w:color w:val="000000"/>
          <w:sz w:val="17"/>
          <w:szCs w:val="17"/>
          <w:lang w:eastAsia="es-CO"/>
        </w:rPr>
        <w:fldChar w:fldCharType="begin"/>
      </w:r>
      <w:r w:rsidRPr="003A310F">
        <w:rPr>
          <w:rFonts w:ascii="Helvetica" w:eastAsia="Times New Roman" w:hAnsi="Helvetica" w:cs="Helvetica"/>
          <w:color w:val="000000"/>
          <w:sz w:val="17"/>
          <w:szCs w:val="17"/>
          <w:lang w:eastAsia="es-CO"/>
        </w:rPr>
        <w:instrText xml:space="preserve"> HYPERLINK "http://zoo.com/quiz/harry-potter-characters-spanish?acct=howstuffworks-sc&amp;utm_medium=paid&amp;utm_source=taboola&amp;utm_campaign=816678&amp;utm_term=embimedia-gestiopolis&amp;utm_content=%C2%A1El+89%25+de+las+personas+no+pueden+identificar+c%C3%B3mo+se+llaman+estos+personajes+de+Harry+Potter+por+una+imagen%21+%C2%BFPuedes%3F&amp;adid=57511601&amp;img=http%3A%2F%2Fgleaned-images.stuff.com%2Fsignals-test%2F06d1de6390fed4f568887c65ecc209bf2aa59cad14e1bea83b8622f5&amp;mkcpgn=bf4c5f23cb0d4654b7c7cd145512e5ce&amp;sg_uid=bf4c5f23cb0d4654b7c7cd145512e5ce" \o "¡El 89% de las personas no pueden identificar cómo se llaman estos personajes de Harry Potter por una imagen! ¿Puedes?" \t "_blank" </w:instrText>
      </w:r>
      <w:r w:rsidRPr="003A310F">
        <w:rPr>
          <w:rFonts w:ascii="Helvetica" w:eastAsia="Times New Roman" w:hAnsi="Helvetica" w:cs="Helvetica"/>
          <w:color w:val="000000"/>
          <w:sz w:val="17"/>
          <w:szCs w:val="17"/>
          <w:lang w:eastAsia="es-CO"/>
        </w:rPr>
        <w:fldChar w:fldCharType="separate"/>
      </w:r>
    </w:p>
    <w:p w:rsidR="003A310F" w:rsidRPr="003A310F" w:rsidRDefault="003A310F" w:rsidP="003A31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A310F">
        <w:rPr>
          <w:rFonts w:ascii="Helvetica" w:eastAsia="Times New Roman" w:hAnsi="Helvetica" w:cs="Helvetica"/>
          <w:color w:val="000000"/>
          <w:sz w:val="17"/>
          <w:szCs w:val="17"/>
          <w:u w:val="single"/>
          <w:bdr w:val="none" w:sz="0" w:space="0" w:color="auto" w:frame="1"/>
          <w:lang w:eastAsia="es-CO"/>
        </w:rPr>
        <w:br/>
      </w:r>
    </w:p>
    <w:p w:rsidR="00AD5FEE" w:rsidRDefault="003A310F" w:rsidP="003A310F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3"/>
          <w:szCs w:val="23"/>
          <w:lang w:eastAsia="es-CO"/>
        </w:rPr>
      </w:pPr>
      <w:r w:rsidRPr="005B771E">
        <w:rPr>
          <w:rFonts w:ascii="Helvetica" w:eastAsia="Times New Roman" w:hAnsi="Helvetica" w:cs="Helvetica"/>
          <w:color w:val="000000"/>
          <w:sz w:val="17"/>
          <w:szCs w:val="17"/>
          <w:lang w:eastAsia="es-CO"/>
        </w:rPr>
        <w:fldChar w:fldCharType="end"/>
      </w: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p w:rsidR="003A310F" w:rsidRDefault="003A310F" w:rsidP="00AD5FEE">
      <w:pPr>
        <w:shd w:val="clear" w:color="auto" w:fill="FFFFFF"/>
        <w:spacing w:after="390" w:line="390" w:lineRule="atLeast"/>
        <w:rPr>
          <w:rFonts w:ascii="Arial" w:hAnsi="Arial" w:cs="Arial"/>
          <w:color w:val="333333"/>
          <w:sz w:val="23"/>
          <w:szCs w:val="23"/>
        </w:rPr>
      </w:pPr>
    </w:p>
    <w:sectPr w:rsidR="003A3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32F00"/>
    <w:multiLevelType w:val="multilevel"/>
    <w:tmpl w:val="B4D6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0650D"/>
    <w:multiLevelType w:val="multilevel"/>
    <w:tmpl w:val="DAC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9228D"/>
    <w:multiLevelType w:val="multilevel"/>
    <w:tmpl w:val="89E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EE"/>
    <w:rsid w:val="00137A12"/>
    <w:rsid w:val="002510C3"/>
    <w:rsid w:val="00310342"/>
    <w:rsid w:val="003A310F"/>
    <w:rsid w:val="004B0AEF"/>
    <w:rsid w:val="005B771E"/>
    <w:rsid w:val="00702A62"/>
    <w:rsid w:val="007537EE"/>
    <w:rsid w:val="00954947"/>
    <w:rsid w:val="009D655B"/>
    <w:rsid w:val="00AD5FEE"/>
    <w:rsid w:val="00C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AB57"/>
  <w15:chartTrackingRefBased/>
  <w15:docId w15:val="{368F78B3-C550-4CDD-B91B-1F5E33C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53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346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0" w:color="DFDFDF"/>
                            <w:right w:val="single" w:sz="2" w:space="0" w:color="DFDFDF"/>
                          </w:divBdr>
                          <w:divsChild>
                            <w:div w:id="649137943">
                              <w:marLeft w:val="-2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721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021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2778">
                                          <w:marLeft w:val="217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  <w:divsChild>
                                            <w:div w:id="86621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3</cp:revision>
  <dcterms:created xsi:type="dcterms:W3CDTF">2019-04-26T20:36:00Z</dcterms:created>
  <dcterms:modified xsi:type="dcterms:W3CDTF">2019-04-26T22:58:00Z</dcterms:modified>
</cp:coreProperties>
</file>