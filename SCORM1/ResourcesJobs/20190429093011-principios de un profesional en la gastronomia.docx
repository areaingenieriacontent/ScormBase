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247E" w:rsidRPr="00BE3F02" w:rsidRDefault="0030247E" w:rsidP="003024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3"/>
          <w:sz w:val="24"/>
          <w:szCs w:val="24"/>
          <w:lang w:val="es-MX" w:eastAsia="es-MX"/>
        </w:rPr>
      </w:pPr>
      <w:r w:rsidRPr="003D59EC"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59264" behindDoc="1" locked="0" layoutInCell="1" allowOverlap="1" wp14:anchorId="12004777" wp14:editId="2FC26444">
            <wp:simplePos x="0" y="0"/>
            <wp:positionH relativeFrom="column">
              <wp:posOffset>986790</wp:posOffset>
            </wp:positionH>
            <wp:positionV relativeFrom="paragraph">
              <wp:posOffset>4445</wp:posOffset>
            </wp:positionV>
            <wp:extent cx="3303270" cy="1351280"/>
            <wp:effectExtent l="0" t="0" r="0" b="0"/>
            <wp:wrapThrough wrapText="bothSides">
              <wp:wrapPolygon edited="0">
                <wp:start x="4111" y="4872"/>
                <wp:lineTo x="3239" y="6395"/>
                <wp:lineTo x="2118" y="9440"/>
                <wp:lineTo x="2118" y="15226"/>
                <wp:lineTo x="2242" y="15835"/>
                <wp:lineTo x="3986" y="19489"/>
                <wp:lineTo x="5855" y="19489"/>
                <wp:lineTo x="8969" y="18880"/>
                <wp:lineTo x="20055" y="16139"/>
                <wp:lineTo x="20429" y="9135"/>
                <wp:lineTo x="18934" y="8526"/>
                <wp:lineTo x="5855" y="4872"/>
                <wp:lineTo x="4111" y="4872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universitaria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63" r="20063" b="18212"/>
                    <a:stretch/>
                  </pic:blipFill>
                  <pic:spPr bwMode="auto">
                    <a:xfrm>
                      <a:off x="0" y="0"/>
                      <a:ext cx="3303270" cy="1351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247E" w:rsidRPr="00BE3F02" w:rsidRDefault="0030247E" w:rsidP="003024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3"/>
          <w:sz w:val="24"/>
          <w:szCs w:val="24"/>
          <w:lang w:val="es-MX" w:eastAsia="es-MX"/>
        </w:rPr>
      </w:pPr>
    </w:p>
    <w:p w:rsidR="0030247E" w:rsidRDefault="0030247E" w:rsidP="0030247E">
      <w:pPr>
        <w:pStyle w:val="Default"/>
        <w:jc w:val="center"/>
        <w:rPr>
          <w:color w:val="auto"/>
        </w:rPr>
      </w:pPr>
    </w:p>
    <w:p w:rsidR="0030247E" w:rsidRDefault="0030247E" w:rsidP="0030247E">
      <w:pPr>
        <w:pStyle w:val="Default"/>
        <w:jc w:val="center"/>
        <w:rPr>
          <w:color w:val="auto"/>
        </w:rPr>
      </w:pPr>
    </w:p>
    <w:p w:rsidR="0030247E" w:rsidRDefault="0030247E" w:rsidP="0030247E">
      <w:pPr>
        <w:pStyle w:val="Default"/>
        <w:jc w:val="center"/>
        <w:rPr>
          <w:color w:val="auto"/>
        </w:rPr>
      </w:pPr>
    </w:p>
    <w:p w:rsidR="0030247E" w:rsidRDefault="0030247E" w:rsidP="0030247E">
      <w:pPr>
        <w:pStyle w:val="Default"/>
        <w:jc w:val="center"/>
        <w:rPr>
          <w:color w:val="auto"/>
        </w:rPr>
      </w:pPr>
    </w:p>
    <w:p w:rsidR="0030247E" w:rsidRDefault="0030247E" w:rsidP="0030247E">
      <w:pPr>
        <w:pStyle w:val="Default"/>
        <w:jc w:val="center"/>
        <w:rPr>
          <w:color w:val="auto"/>
        </w:rPr>
      </w:pPr>
    </w:p>
    <w:p w:rsidR="0030247E" w:rsidRDefault="0030247E" w:rsidP="0030247E">
      <w:pPr>
        <w:pStyle w:val="Default"/>
        <w:jc w:val="center"/>
        <w:rPr>
          <w:color w:val="auto"/>
        </w:rPr>
      </w:pPr>
    </w:p>
    <w:p w:rsidR="0030247E" w:rsidRDefault="0030247E" w:rsidP="0030247E">
      <w:pPr>
        <w:pStyle w:val="Default"/>
        <w:jc w:val="center"/>
        <w:rPr>
          <w:color w:val="auto"/>
        </w:rPr>
      </w:pPr>
    </w:p>
    <w:p w:rsidR="0030247E" w:rsidRPr="00BE3F02" w:rsidRDefault="0030247E" w:rsidP="0030247E">
      <w:pPr>
        <w:pStyle w:val="Default"/>
        <w:jc w:val="center"/>
        <w:rPr>
          <w:color w:val="auto"/>
        </w:rPr>
      </w:pPr>
      <w:r w:rsidRPr="00BE3F02">
        <w:rPr>
          <w:color w:val="auto"/>
        </w:rPr>
        <w:t xml:space="preserve">Modulo: </w:t>
      </w:r>
    </w:p>
    <w:p w:rsidR="0030247E" w:rsidRPr="00BE3F02" w:rsidRDefault="0030247E" w:rsidP="0030247E">
      <w:pPr>
        <w:pStyle w:val="Default"/>
        <w:jc w:val="center"/>
        <w:rPr>
          <w:color w:val="auto"/>
        </w:rPr>
      </w:pPr>
    </w:p>
    <w:p w:rsidR="0030247E" w:rsidRPr="00BE3F02" w:rsidRDefault="0030247E" w:rsidP="003024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3"/>
          <w:sz w:val="24"/>
          <w:szCs w:val="24"/>
          <w:lang w:val="es-MX" w:eastAsia="es-MX"/>
        </w:rPr>
      </w:pPr>
      <w:r>
        <w:rPr>
          <w:rFonts w:ascii="Times New Roman" w:eastAsia="Times New Roman" w:hAnsi="Times New Roman" w:cs="Times New Roman"/>
          <w:b/>
          <w:spacing w:val="-3"/>
          <w:sz w:val="24"/>
          <w:szCs w:val="24"/>
          <w:lang w:val="es-MX" w:eastAsia="es-MX"/>
        </w:rPr>
        <w:t>ETICA PROFESIONAL</w:t>
      </w:r>
    </w:p>
    <w:p w:rsidR="0030247E" w:rsidRDefault="0030247E" w:rsidP="003024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3"/>
          <w:sz w:val="24"/>
          <w:szCs w:val="24"/>
          <w:lang w:val="es-MX" w:eastAsia="es-MX"/>
        </w:rPr>
      </w:pPr>
    </w:p>
    <w:p w:rsidR="0030247E" w:rsidRDefault="0030247E" w:rsidP="003024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3"/>
          <w:sz w:val="24"/>
          <w:szCs w:val="24"/>
          <w:lang w:val="es-MX" w:eastAsia="es-MX"/>
        </w:rPr>
      </w:pPr>
    </w:p>
    <w:p w:rsidR="0030247E" w:rsidRDefault="0030247E" w:rsidP="003024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3"/>
          <w:sz w:val="24"/>
          <w:szCs w:val="24"/>
          <w:lang w:val="es-MX" w:eastAsia="es-MX"/>
        </w:rPr>
      </w:pPr>
    </w:p>
    <w:p w:rsidR="0030247E" w:rsidRDefault="0030247E" w:rsidP="003024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3"/>
          <w:sz w:val="24"/>
          <w:szCs w:val="24"/>
          <w:lang w:val="es-MX" w:eastAsia="es-MX"/>
        </w:rPr>
      </w:pPr>
    </w:p>
    <w:p w:rsidR="0030247E" w:rsidRDefault="0030247E" w:rsidP="003024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3"/>
          <w:sz w:val="24"/>
          <w:szCs w:val="24"/>
          <w:lang w:val="es-MX" w:eastAsia="es-MX"/>
        </w:rPr>
      </w:pPr>
      <w:r>
        <w:rPr>
          <w:rFonts w:ascii="Times New Roman" w:eastAsia="Times New Roman" w:hAnsi="Times New Roman" w:cs="Times New Roman"/>
          <w:b/>
          <w:spacing w:val="-3"/>
          <w:sz w:val="24"/>
          <w:szCs w:val="24"/>
          <w:lang w:val="es-MX" w:eastAsia="es-MX"/>
        </w:rPr>
        <w:t>Proyecto Final</w:t>
      </w:r>
    </w:p>
    <w:p w:rsidR="0030247E" w:rsidRPr="00BE3F02" w:rsidRDefault="0030247E" w:rsidP="003024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3"/>
          <w:sz w:val="24"/>
          <w:szCs w:val="24"/>
          <w:lang w:val="es-MX" w:eastAsia="es-MX"/>
        </w:rPr>
      </w:pPr>
      <w:r>
        <w:rPr>
          <w:rFonts w:ascii="Times New Roman" w:eastAsia="Times New Roman" w:hAnsi="Times New Roman" w:cs="Times New Roman"/>
          <w:b/>
          <w:spacing w:val="-3"/>
          <w:sz w:val="24"/>
          <w:szCs w:val="24"/>
          <w:lang w:val="es-MX" w:eastAsia="es-MX"/>
        </w:rPr>
        <w:t>cierre</w:t>
      </w:r>
    </w:p>
    <w:p w:rsidR="0030247E" w:rsidRDefault="0030247E" w:rsidP="003024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3"/>
          <w:sz w:val="24"/>
          <w:szCs w:val="24"/>
          <w:lang w:val="es-MX" w:eastAsia="es-MX"/>
        </w:rPr>
      </w:pPr>
    </w:p>
    <w:p w:rsidR="0030247E" w:rsidRDefault="0030247E" w:rsidP="003024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3"/>
          <w:sz w:val="24"/>
          <w:szCs w:val="24"/>
          <w:lang w:val="es-MX" w:eastAsia="es-MX"/>
        </w:rPr>
      </w:pPr>
    </w:p>
    <w:p w:rsidR="0030247E" w:rsidRPr="00BE3F02" w:rsidRDefault="0030247E" w:rsidP="003024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3"/>
          <w:sz w:val="24"/>
          <w:szCs w:val="24"/>
          <w:lang w:val="es-MX" w:eastAsia="es-MX"/>
        </w:rPr>
      </w:pPr>
    </w:p>
    <w:p w:rsidR="0030247E" w:rsidRPr="00BE3F02" w:rsidRDefault="0030247E" w:rsidP="0030247E">
      <w:pPr>
        <w:pStyle w:val="Default"/>
        <w:jc w:val="center"/>
        <w:rPr>
          <w:color w:val="auto"/>
        </w:rPr>
      </w:pPr>
    </w:p>
    <w:p w:rsidR="0030247E" w:rsidRPr="00BE3F02" w:rsidRDefault="0030247E" w:rsidP="0030247E">
      <w:pPr>
        <w:pStyle w:val="Default"/>
        <w:jc w:val="center"/>
        <w:rPr>
          <w:color w:val="auto"/>
        </w:rPr>
      </w:pPr>
      <w:r w:rsidRPr="00BE3F02">
        <w:rPr>
          <w:color w:val="auto"/>
        </w:rPr>
        <w:t>Responsable:</w:t>
      </w:r>
    </w:p>
    <w:p w:rsidR="0030247E" w:rsidRPr="00BE3F02" w:rsidRDefault="0030247E" w:rsidP="0030247E">
      <w:pPr>
        <w:pStyle w:val="Default"/>
        <w:jc w:val="center"/>
        <w:rPr>
          <w:b/>
          <w:color w:val="auto"/>
        </w:rPr>
      </w:pPr>
      <w:r w:rsidRPr="00BE3F02">
        <w:rPr>
          <w:b/>
          <w:color w:val="auto"/>
        </w:rPr>
        <w:t>Rosa Pérez pestana</w:t>
      </w:r>
    </w:p>
    <w:p w:rsidR="0030247E" w:rsidRPr="00BE3F02" w:rsidRDefault="0030247E" w:rsidP="0030247E">
      <w:pPr>
        <w:pStyle w:val="Default"/>
        <w:jc w:val="center"/>
        <w:rPr>
          <w:color w:val="auto"/>
        </w:rPr>
      </w:pPr>
    </w:p>
    <w:p w:rsidR="0030247E" w:rsidRPr="00BE3F02" w:rsidRDefault="0030247E" w:rsidP="0030247E">
      <w:pPr>
        <w:pStyle w:val="Default"/>
        <w:jc w:val="center"/>
        <w:rPr>
          <w:color w:val="auto"/>
        </w:rPr>
      </w:pPr>
    </w:p>
    <w:p w:rsidR="0030247E" w:rsidRDefault="0030247E" w:rsidP="0030247E">
      <w:pPr>
        <w:pStyle w:val="Default"/>
        <w:jc w:val="center"/>
        <w:rPr>
          <w:color w:val="auto"/>
        </w:rPr>
      </w:pPr>
    </w:p>
    <w:p w:rsidR="0030247E" w:rsidRPr="00BE3F02" w:rsidRDefault="0030247E" w:rsidP="0030247E">
      <w:pPr>
        <w:pStyle w:val="Default"/>
        <w:jc w:val="center"/>
        <w:rPr>
          <w:color w:val="auto"/>
        </w:rPr>
      </w:pPr>
    </w:p>
    <w:p w:rsidR="0030247E" w:rsidRPr="00BE3F02" w:rsidRDefault="0030247E" w:rsidP="0030247E">
      <w:pPr>
        <w:pStyle w:val="Default"/>
        <w:jc w:val="center"/>
        <w:rPr>
          <w:color w:val="auto"/>
        </w:rPr>
      </w:pPr>
    </w:p>
    <w:p w:rsidR="0030247E" w:rsidRPr="00BE3F02" w:rsidRDefault="0030247E" w:rsidP="0030247E">
      <w:pPr>
        <w:pStyle w:val="Default"/>
        <w:jc w:val="center"/>
        <w:rPr>
          <w:color w:val="auto"/>
        </w:rPr>
      </w:pPr>
    </w:p>
    <w:p w:rsidR="0030247E" w:rsidRPr="00BE3F02" w:rsidRDefault="0030247E" w:rsidP="0030247E">
      <w:pPr>
        <w:pStyle w:val="Default"/>
        <w:jc w:val="center"/>
        <w:rPr>
          <w:color w:val="auto"/>
        </w:rPr>
      </w:pPr>
    </w:p>
    <w:p w:rsidR="0030247E" w:rsidRPr="00BE3F02" w:rsidRDefault="0030247E" w:rsidP="0030247E">
      <w:pPr>
        <w:pStyle w:val="Default"/>
        <w:jc w:val="center"/>
        <w:rPr>
          <w:color w:val="auto"/>
        </w:rPr>
      </w:pPr>
    </w:p>
    <w:p w:rsidR="0030247E" w:rsidRPr="00BE3F02" w:rsidRDefault="0030247E" w:rsidP="0030247E">
      <w:pPr>
        <w:pStyle w:val="Default"/>
        <w:jc w:val="center"/>
        <w:rPr>
          <w:color w:val="auto"/>
        </w:rPr>
      </w:pPr>
    </w:p>
    <w:p w:rsidR="0030247E" w:rsidRPr="00BE3F02" w:rsidRDefault="0030247E" w:rsidP="0030247E">
      <w:pPr>
        <w:pStyle w:val="Default"/>
        <w:jc w:val="center"/>
        <w:rPr>
          <w:color w:val="auto"/>
        </w:rPr>
      </w:pPr>
    </w:p>
    <w:p w:rsidR="0030247E" w:rsidRPr="00BE3F02" w:rsidRDefault="0030247E" w:rsidP="0030247E">
      <w:pPr>
        <w:pStyle w:val="Default"/>
        <w:jc w:val="center"/>
        <w:rPr>
          <w:color w:val="auto"/>
        </w:rPr>
      </w:pPr>
    </w:p>
    <w:p w:rsidR="0030247E" w:rsidRPr="00BE3F02" w:rsidRDefault="0030247E" w:rsidP="0030247E">
      <w:pPr>
        <w:pStyle w:val="Default"/>
        <w:jc w:val="center"/>
        <w:rPr>
          <w:color w:val="auto"/>
        </w:rPr>
      </w:pPr>
    </w:p>
    <w:p w:rsidR="0030247E" w:rsidRPr="00BE3F02" w:rsidRDefault="0030247E" w:rsidP="0030247E">
      <w:pPr>
        <w:pStyle w:val="Default"/>
        <w:jc w:val="center"/>
        <w:rPr>
          <w:color w:val="auto"/>
        </w:rPr>
      </w:pPr>
    </w:p>
    <w:p w:rsidR="0030247E" w:rsidRPr="00BE3F02" w:rsidRDefault="0030247E" w:rsidP="0030247E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  <w:r w:rsidRPr="00BE3F02">
        <w:rPr>
          <w:rFonts w:ascii="Times New Roman" w:hAnsi="Times New Roman" w:cs="Times New Roman"/>
          <w:sz w:val="24"/>
          <w:szCs w:val="24"/>
        </w:rPr>
        <w:t>Bogotá D.C. 2019</w:t>
      </w:r>
    </w:p>
    <w:p w:rsidR="0030247E" w:rsidRDefault="0030247E" w:rsidP="00310342">
      <w:pPr>
        <w:pStyle w:val="NormalWeb"/>
        <w:shd w:val="clear" w:color="auto" w:fill="FFFFFF"/>
        <w:spacing w:before="0" w:beforeAutospacing="0" w:after="0" w:afterAutospacing="0"/>
        <w:jc w:val="center"/>
        <w:rPr>
          <w:spacing w:val="-3"/>
        </w:rPr>
      </w:pPr>
    </w:p>
    <w:p w:rsidR="0030247E" w:rsidRDefault="0030247E" w:rsidP="00310342">
      <w:pPr>
        <w:pStyle w:val="NormalWeb"/>
        <w:shd w:val="clear" w:color="auto" w:fill="FFFFFF"/>
        <w:spacing w:before="0" w:beforeAutospacing="0" w:after="0" w:afterAutospacing="0"/>
        <w:jc w:val="center"/>
        <w:rPr>
          <w:spacing w:val="-3"/>
        </w:rPr>
      </w:pPr>
    </w:p>
    <w:p w:rsidR="0030247E" w:rsidRDefault="0030247E" w:rsidP="00310342">
      <w:pPr>
        <w:pStyle w:val="NormalWeb"/>
        <w:shd w:val="clear" w:color="auto" w:fill="FFFFFF"/>
        <w:spacing w:before="0" w:beforeAutospacing="0" w:after="0" w:afterAutospacing="0"/>
        <w:jc w:val="center"/>
        <w:rPr>
          <w:spacing w:val="-3"/>
        </w:rPr>
      </w:pPr>
    </w:p>
    <w:p w:rsidR="0030247E" w:rsidRDefault="0030247E" w:rsidP="00310342">
      <w:pPr>
        <w:pStyle w:val="NormalWeb"/>
        <w:shd w:val="clear" w:color="auto" w:fill="FFFFFF"/>
        <w:spacing w:before="0" w:beforeAutospacing="0" w:after="0" w:afterAutospacing="0"/>
        <w:jc w:val="center"/>
        <w:rPr>
          <w:spacing w:val="-3"/>
        </w:rPr>
      </w:pPr>
    </w:p>
    <w:p w:rsidR="0030247E" w:rsidRDefault="0030247E" w:rsidP="00310342">
      <w:pPr>
        <w:pStyle w:val="NormalWeb"/>
        <w:shd w:val="clear" w:color="auto" w:fill="FFFFFF"/>
        <w:spacing w:before="0" w:beforeAutospacing="0" w:after="0" w:afterAutospacing="0"/>
        <w:jc w:val="center"/>
        <w:rPr>
          <w:spacing w:val="-3"/>
        </w:rPr>
      </w:pPr>
    </w:p>
    <w:p w:rsidR="0030247E" w:rsidRDefault="0030247E" w:rsidP="00310342">
      <w:pPr>
        <w:pStyle w:val="NormalWeb"/>
        <w:shd w:val="clear" w:color="auto" w:fill="FFFFFF"/>
        <w:spacing w:before="0" w:beforeAutospacing="0" w:after="0" w:afterAutospacing="0"/>
        <w:jc w:val="center"/>
        <w:rPr>
          <w:spacing w:val="-3"/>
        </w:rPr>
      </w:pPr>
    </w:p>
    <w:p w:rsidR="0030247E" w:rsidRDefault="0030247E" w:rsidP="00310342">
      <w:pPr>
        <w:pStyle w:val="NormalWeb"/>
        <w:shd w:val="clear" w:color="auto" w:fill="FFFFFF"/>
        <w:spacing w:before="0" w:beforeAutospacing="0" w:after="0" w:afterAutospacing="0"/>
        <w:jc w:val="center"/>
        <w:rPr>
          <w:spacing w:val="-3"/>
        </w:rPr>
      </w:pPr>
    </w:p>
    <w:p w:rsidR="004B0AEF" w:rsidRPr="0030247E" w:rsidRDefault="00AD5FEE" w:rsidP="00310342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spacing w:val="-3"/>
          <w:sz w:val="28"/>
          <w:szCs w:val="28"/>
        </w:rPr>
      </w:pPr>
      <w:r w:rsidRPr="0030247E">
        <w:rPr>
          <w:b/>
          <w:spacing w:val="-3"/>
          <w:sz w:val="28"/>
          <w:szCs w:val="28"/>
        </w:rPr>
        <w:lastRenderedPageBreak/>
        <w:t>¿Cuáles son los principios, valores y reglas que un profesional de la gastronomía debe practicar en el ejercicio de su actividad profesional</w:t>
      </w:r>
    </w:p>
    <w:p w:rsidR="00AD5FEE" w:rsidRPr="0030247E" w:rsidRDefault="00AD5FEE" w:rsidP="00310342">
      <w:pPr>
        <w:pStyle w:val="NormalWeb"/>
        <w:shd w:val="clear" w:color="auto" w:fill="FFFFFF"/>
        <w:spacing w:before="0" w:beforeAutospacing="0" w:after="0" w:afterAutospacing="0"/>
        <w:jc w:val="center"/>
        <w:rPr>
          <w:spacing w:val="-3"/>
          <w:sz w:val="28"/>
          <w:szCs w:val="28"/>
        </w:rPr>
      </w:pPr>
      <w:ins w:id="0" w:author="Unknown">
        <w:r w:rsidRPr="0030247E">
          <w:rPr>
            <w:sz w:val="28"/>
            <w:szCs w:val="28"/>
            <w:bdr w:val="none" w:sz="0" w:space="0" w:color="auto" w:frame="1"/>
          </w:rPr>
          <w:br/>
        </w:r>
      </w:ins>
    </w:p>
    <w:p w:rsidR="005B771E" w:rsidRPr="0030247E" w:rsidRDefault="004B0AEF" w:rsidP="005B771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es-CO"/>
        </w:rPr>
      </w:pPr>
      <w:r w:rsidRPr="0030247E">
        <w:rPr>
          <w:rFonts w:ascii="Times New Roman" w:eastAsia="Times New Roman" w:hAnsi="Times New Roman" w:cs="Times New Roman"/>
          <w:bCs/>
          <w:sz w:val="28"/>
          <w:szCs w:val="28"/>
          <w:lang w:eastAsia="es-CO"/>
        </w:rPr>
        <w:t>Para un profesi</w:t>
      </w:r>
      <w:bookmarkStart w:id="1" w:name="_GoBack"/>
      <w:bookmarkEnd w:id="1"/>
      <w:r w:rsidRPr="0030247E">
        <w:rPr>
          <w:rFonts w:ascii="Times New Roman" w:eastAsia="Times New Roman" w:hAnsi="Times New Roman" w:cs="Times New Roman"/>
          <w:bCs/>
          <w:sz w:val="28"/>
          <w:szCs w:val="28"/>
          <w:lang w:eastAsia="es-CO"/>
        </w:rPr>
        <w:t xml:space="preserve">onal en el área de gastronomía siempre </w:t>
      </w:r>
      <w:r w:rsidR="0030247E" w:rsidRPr="0030247E">
        <w:rPr>
          <w:rFonts w:ascii="Times New Roman" w:eastAsia="Times New Roman" w:hAnsi="Times New Roman" w:cs="Times New Roman"/>
          <w:bCs/>
          <w:sz w:val="28"/>
          <w:szCs w:val="28"/>
          <w:lang w:eastAsia="es-CO"/>
        </w:rPr>
        <w:t xml:space="preserve">se </w:t>
      </w:r>
      <w:r w:rsidRPr="0030247E">
        <w:rPr>
          <w:rFonts w:ascii="Times New Roman" w:eastAsia="Times New Roman" w:hAnsi="Times New Roman" w:cs="Times New Roman"/>
          <w:bCs/>
          <w:sz w:val="28"/>
          <w:szCs w:val="28"/>
          <w:lang w:eastAsia="es-CO"/>
        </w:rPr>
        <w:t xml:space="preserve">debe tener reglas y valores para el ejercicio de sus </w:t>
      </w:r>
      <w:r w:rsidR="009D655B" w:rsidRPr="0030247E">
        <w:rPr>
          <w:rFonts w:ascii="Times New Roman" w:eastAsia="Times New Roman" w:hAnsi="Times New Roman" w:cs="Times New Roman"/>
          <w:bCs/>
          <w:sz w:val="28"/>
          <w:szCs w:val="28"/>
          <w:lang w:eastAsia="es-CO"/>
        </w:rPr>
        <w:t xml:space="preserve">actividades durante el transcurso de su vida </w:t>
      </w:r>
      <w:r w:rsidRPr="0030247E">
        <w:rPr>
          <w:rFonts w:ascii="Times New Roman" w:eastAsia="Times New Roman" w:hAnsi="Times New Roman" w:cs="Times New Roman"/>
          <w:bCs/>
          <w:sz w:val="28"/>
          <w:szCs w:val="28"/>
          <w:lang w:eastAsia="es-CO"/>
        </w:rPr>
        <w:t>para</w:t>
      </w:r>
      <w:r w:rsidR="009D655B" w:rsidRPr="0030247E">
        <w:rPr>
          <w:rFonts w:ascii="Times New Roman" w:eastAsia="Times New Roman" w:hAnsi="Times New Roman" w:cs="Times New Roman"/>
          <w:bCs/>
          <w:sz w:val="28"/>
          <w:szCs w:val="28"/>
          <w:lang w:eastAsia="es-CO"/>
        </w:rPr>
        <w:t xml:space="preserve"> poder tener</w:t>
      </w:r>
      <w:r w:rsidRPr="0030247E">
        <w:rPr>
          <w:rFonts w:ascii="Times New Roman" w:eastAsia="Times New Roman" w:hAnsi="Times New Roman" w:cs="Times New Roman"/>
          <w:bCs/>
          <w:sz w:val="28"/>
          <w:szCs w:val="28"/>
          <w:lang w:eastAsia="es-CO"/>
        </w:rPr>
        <w:t xml:space="preserve"> éxito</w:t>
      </w:r>
      <w:r w:rsidR="009D655B" w:rsidRPr="0030247E">
        <w:rPr>
          <w:rFonts w:ascii="Times New Roman" w:eastAsia="Times New Roman" w:hAnsi="Times New Roman" w:cs="Times New Roman"/>
          <w:bCs/>
          <w:sz w:val="28"/>
          <w:szCs w:val="28"/>
          <w:lang w:eastAsia="es-CO"/>
        </w:rPr>
        <w:t xml:space="preserve">, </w:t>
      </w:r>
      <w:r w:rsidRPr="0030247E">
        <w:rPr>
          <w:rFonts w:ascii="Times New Roman" w:eastAsia="Times New Roman" w:hAnsi="Times New Roman" w:cs="Times New Roman"/>
          <w:bCs/>
          <w:sz w:val="28"/>
          <w:szCs w:val="28"/>
          <w:lang w:eastAsia="es-CO"/>
        </w:rPr>
        <w:t>ya que una persona sin principios</w:t>
      </w:r>
      <w:r w:rsidR="009D655B" w:rsidRPr="0030247E">
        <w:rPr>
          <w:rFonts w:ascii="Times New Roman" w:eastAsia="Times New Roman" w:hAnsi="Times New Roman" w:cs="Times New Roman"/>
          <w:bCs/>
          <w:sz w:val="28"/>
          <w:szCs w:val="28"/>
          <w:lang w:eastAsia="es-CO"/>
        </w:rPr>
        <w:t>,</w:t>
      </w:r>
      <w:r w:rsidRPr="0030247E">
        <w:rPr>
          <w:rFonts w:ascii="Times New Roman" w:eastAsia="Times New Roman" w:hAnsi="Times New Roman" w:cs="Times New Roman"/>
          <w:bCs/>
          <w:sz w:val="28"/>
          <w:szCs w:val="28"/>
          <w:lang w:eastAsia="es-CO"/>
        </w:rPr>
        <w:t xml:space="preserve"> étic</w:t>
      </w:r>
      <w:r w:rsidR="0030247E" w:rsidRPr="0030247E">
        <w:rPr>
          <w:rFonts w:ascii="Times New Roman" w:eastAsia="Times New Roman" w:hAnsi="Times New Roman" w:cs="Times New Roman"/>
          <w:bCs/>
          <w:sz w:val="28"/>
          <w:szCs w:val="28"/>
          <w:lang w:eastAsia="es-CO"/>
        </w:rPr>
        <w:t>os</w:t>
      </w:r>
      <w:r w:rsidRPr="0030247E">
        <w:rPr>
          <w:rFonts w:ascii="Times New Roman" w:eastAsia="Times New Roman" w:hAnsi="Times New Roman" w:cs="Times New Roman"/>
          <w:bCs/>
          <w:sz w:val="28"/>
          <w:szCs w:val="28"/>
          <w:lang w:eastAsia="es-CO"/>
        </w:rPr>
        <w:t xml:space="preserve"> y valores no puede alcanzar sus </w:t>
      </w:r>
      <w:r w:rsidR="009D655B" w:rsidRPr="0030247E">
        <w:rPr>
          <w:rFonts w:ascii="Times New Roman" w:eastAsia="Times New Roman" w:hAnsi="Times New Roman" w:cs="Times New Roman"/>
          <w:bCs/>
          <w:sz w:val="28"/>
          <w:szCs w:val="28"/>
          <w:lang w:eastAsia="es-CO"/>
        </w:rPr>
        <w:t>objetivos, es</w:t>
      </w:r>
      <w:r w:rsidRPr="0030247E">
        <w:rPr>
          <w:rFonts w:ascii="Times New Roman" w:eastAsia="Times New Roman" w:hAnsi="Times New Roman" w:cs="Times New Roman"/>
          <w:bCs/>
          <w:sz w:val="28"/>
          <w:szCs w:val="28"/>
          <w:lang w:eastAsia="es-CO"/>
        </w:rPr>
        <w:t xml:space="preserve"> por esta </w:t>
      </w:r>
      <w:r w:rsidR="00702A62" w:rsidRPr="0030247E">
        <w:rPr>
          <w:rFonts w:ascii="Times New Roman" w:eastAsia="Times New Roman" w:hAnsi="Times New Roman" w:cs="Times New Roman"/>
          <w:bCs/>
          <w:sz w:val="28"/>
          <w:szCs w:val="28"/>
          <w:lang w:eastAsia="es-CO"/>
        </w:rPr>
        <w:t>razón se</w:t>
      </w:r>
      <w:r w:rsidRPr="0030247E">
        <w:rPr>
          <w:rFonts w:ascii="Times New Roman" w:eastAsia="Times New Roman" w:hAnsi="Times New Roman" w:cs="Times New Roman"/>
          <w:bCs/>
          <w:sz w:val="28"/>
          <w:szCs w:val="28"/>
          <w:lang w:eastAsia="es-CO"/>
        </w:rPr>
        <w:t xml:space="preserve"> debe tener en cuenta un sin numero de conceptos que le de valor a su profesión</w:t>
      </w:r>
    </w:p>
    <w:p w:rsidR="005B771E" w:rsidRPr="0030247E" w:rsidRDefault="005B771E" w:rsidP="005B771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es-CO"/>
        </w:rPr>
      </w:pPr>
      <w:r w:rsidRPr="0030247E">
        <w:rPr>
          <w:rFonts w:ascii="Times New Roman" w:eastAsia="Times New Roman" w:hAnsi="Times New Roman" w:cs="Times New Roman"/>
          <w:bCs/>
          <w:sz w:val="28"/>
          <w:szCs w:val="28"/>
          <w:lang w:eastAsia="es-CO"/>
        </w:rPr>
        <w:t>Uno</w:t>
      </w:r>
      <w:r w:rsidR="004B0AEF" w:rsidRPr="0030247E">
        <w:rPr>
          <w:rFonts w:ascii="Times New Roman" w:eastAsia="Times New Roman" w:hAnsi="Times New Roman" w:cs="Times New Roman"/>
          <w:bCs/>
          <w:sz w:val="28"/>
          <w:szCs w:val="28"/>
          <w:lang w:eastAsia="es-CO"/>
        </w:rPr>
        <w:t>s de estos valores</w:t>
      </w:r>
      <w:r w:rsidR="009D655B" w:rsidRPr="0030247E">
        <w:rPr>
          <w:rFonts w:ascii="Times New Roman" w:eastAsia="Times New Roman" w:hAnsi="Times New Roman" w:cs="Times New Roman"/>
          <w:bCs/>
          <w:sz w:val="28"/>
          <w:szCs w:val="28"/>
          <w:lang w:eastAsia="es-CO"/>
        </w:rPr>
        <w:t xml:space="preserve"> para mi concepto son:</w:t>
      </w:r>
    </w:p>
    <w:p w:rsidR="009D655B" w:rsidRPr="0030247E" w:rsidRDefault="003A310F" w:rsidP="005B771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r w:rsidRPr="0030247E">
        <w:rPr>
          <w:rFonts w:ascii="Times New Roman" w:eastAsia="Times New Roman" w:hAnsi="Times New Roman" w:cs="Times New Roman"/>
          <w:b/>
          <w:sz w:val="28"/>
          <w:szCs w:val="28"/>
          <w:lang w:eastAsia="es-CO"/>
        </w:rPr>
        <w:t>PROFESIONALIDAD</w:t>
      </w:r>
      <w:r w:rsidR="005B771E" w:rsidRPr="0030247E">
        <w:rPr>
          <w:rFonts w:ascii="Times New Roman" w:eastAsia="Times New Roman" w:hAnsi="Times New Roman" w:cs="Times New Roman"/>
          <w:sz w:val="28"/>
          <w:szCs w:val="28"/>
          <w:lang w:eastAsia="es-CO"/>
        </w:rPr>
        <w:t>:</w:t>
      </w:r>
    </w:p>
    <w:p w:rsidR="003A310F" w:rsidRPr="0030247E" w:rsidRDefault="009D655B" w:rsidP="00702A6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r w:rsidRPr="0030247E">
        <w:rPr>
          <w:rFonts w:ascii="Times New Roman" w:eastAsia="Times New Roman" w:hAnsi="Times New Roman" w:cs="Times New Roman"/>
          <w:sz w:val="28"/>
          <w:szCs w:val="28"/>
          <w:lang w:eastAsia="es-CO"/>
        </w:rPr>
        <w:t>Va</w:t>
      </w:r>
      <w:r w:rsidR="005B771E" w:rsidRPr="0030247E">
        <w:rPr>
          <w:rFonts w:ascii="Times New Roman" w:eastAsia="Times New Roman" w:hAnsi="Times New Roman" w:cs="Times New Roman"/>
          <w:sz w:val="28"/>
          <w:szCs w:val="28"/>
          <w:lang w:eastAsia="es-CO"/>
        </w:rPr>
        <w:t xml:space="preserve"> en cabezado con la dedicación constante en sus labores que le asigna la empresa y se debe mostrar ante el cliente</w:t>
      </w:r>
      <w:r w:rsidR="003A310F" w:rsidRPr="0030247E">
        <w:rPr>
          <w:rFonts w:ascii="Times New Roman" w:eastAsia="Times New Roman" w:hAnsi="Times New Roman" w:cs="Times New Roman"/>
          <w:sz w:val="28"/>
          <w:szCs w:val="28"/>
          <w:lang w:eastAsia="es-CO"/>
        </w:rPr>
        <w:t>.</w:t>
      </w:r>
    </w:p>
    <w:p w:rsidR="005B771E" w:rsidRPr="0030247E" w:rsidRDefault="003A310F" w:rsidP="005B771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CO"/>
        </w:rPr>
      </w:pPr>
      <w:r w:rsidRPr="0030247E">
        <w:rPr>
          <w:rFonts w:ascii="Times New Roman" w:eastAsia="Times New Roman" w:hAnsi="Times New Roman" w:cs="Times New Roman"/>
          <w:b/>
          <w:bCs/>
          <w:sz w:val="28"/>
          <w:szCs w:val="28"/>
          <w:lang w:eastAsia="es-CO"/>
        </w:rPr>
        <w:t>SENTIDO DE PERTENENCIA</w:t>
      </w:r>
      <w:r w:rsidR="005B771E" w:rsidRPr="0030247E">
        <w:rPr>
          <w:rFonts w:ascii="Times New Roman" w:eastAsia="Times New Roman" w:hAnsi="Times New Roman" w:cs="Times New Roman"/>
          <w:b/>
          <w:bCs/>
          <w:sz w:val="28"/>
          <w:szCs w:val="28"/>
          <w:lang w:eastAsia="es-CO"/>
        </w:rPr>
        <w:t>:</w:t>
      </w:r>
    </w:p>
    <w:p w:rsidR="003A310F" w:rsidRPr="0030247E" w:rsidRDefault="005B771E" w:rsidP="005B771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es-CO"/>
        </w:rPr>
      </w:pPr>
      <w:r w:rsidRPr="0030247E">
        <w:rPr>
          <w:rFonts w:ascii="Times New Roman" w:eastAsia="Times New Roman" w:hAnsi="Times New Roman" w:cs="Times New Roman"/>
          <w:bCs/>
          <w:sz w:val="28"/>
          <w:szCs w:val="28"/>
          <w:lang w:eastAsia="es-CO"/>
        </w:rPr>
        <w:t xml:space="preserve"> proteger los bienes de la empresa que va de la mano con el servicio colectivo laboral </w:t>
      </w:r>
    </w:p>
    <w:p w:rsidR="003A310F" w:rsidRPr="0030247E" w:rsidRDefault="003A310F" w:rsidP="005B771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es-CO"/>
        </w:rPr>
      </w:pPr>
      <w:r w:rsidRPr="0030247E">
        <w:rPr>
          <w:rFonts w:ascii="Times New Roman" w:eastAsia="Times New Roman" w:hAnsi="Times New Roman" w:cs="Times New Roman"/>
          <w:b/>
          <w:bCs/>
          <w:sz w:val="28"/>
          <w:szCs w:val="28"/>
          <w:lang w:eastAsia="es-CO"/>
        </w:rPr>
        <w:t>HONESTIDAD.</w:t>
      </w:r>
    </w:p>
    <w:p w:rsidR="003A310F" w:rsidRPr="0030247E" w:rsidRDefault="00702A62" w:rsidP="005B771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r w:rsidRPr="0030247E">
        <w:rPr>
          <w:rFonts w:ascii="Times New Roman" w:eastAsia="Times New Roman" w:hAnsi="Times New Roman" w:cs="Times New Roman"/>
          <w:sz w:val="28"/>
          <w:szCs w:val="28"/>
          <w:lang w:eastAsia="es-CO"/>
        </w:rPr>
        <w:t>S</w:t>
      </w:r>
      <w:r w:rsidR="003A310F" w:rsidRPr="0030247E">
        <w:rPr>
          <w:rFonts w:ascii="Times New Roman" w:eastAsia="Times New Roman" w:hAnsi="Times New Roman" w:cs="Times New Roman"/>
          <w:sz w:val="28"/>
          <w:szCs w:val="28"/>
          <w:lang w:eastAsia="es-CO"/>
        </w:rPr>
        <w:t>inceridad al cliente, asimilación de lo razonable y lo equitativo, manifestación de la verdad. Oposición a la mentira, engaño en el servicio que se presta y a la injusticia, rechazo al soborno a la traición y a la doble moral.</w:t>
      </w:r>
    </w:p>
    <w:p w:rsidR="003A310F" w:rsidRPr="0030247E" w:rsidRDefault="003A310F" w:rsidP="005B771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es-CO"/>
        </w:rPr>
      </w:pPr>
      <w:r w:rsidRPr="0030247E">
        <w:rPr>
          <w:rFonts w:ascii="Times New Roman" w:eastAsia="Times New Roman" w:hAnsi="Times New Roman" w:cs="Times New Roman"/>
          <w:b/>
          <w:bCs/>
          <w:sz w:val="28"/>
          <w:szCs w:val="28"/>
          <w:lang w:eastAsia="es-CO"/>
        </w:rPr>
        <w:t>RESPONSABILIDAD.</w:t>
      </w:r>
    </w:p>
    <w:p w:rsidR="003A310F" w:rsidRPr="0030247E" w:rsidRDefault="003A310F" w:rsidP="005B771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r w:rsidRPr="0030247E">
        <w:rPr>
          <w:rFonts w:ascii="Times New Roman" w:eastAsia="Times New Roman" w:hAnsi="Times New Roman" w:cs="Times New Roman"/>
          <w:sz w:val="28"/>
          <w:szCs w:val="28"/>
          <w:lang w:eastAsia="es-CO"/>
        </w:rPr>
        <w:t xml:space="preserve">Actuación consciente, consecuente y oportuna del trabajador en el cumplimiento cabal de sus deberes y derechos. Logro de la satisfacción por el cumplimiento de sus deberes y el comportamiento de compromiso con aquellas actividades con las que está comprometido, ser fiel con las normas de actuación laboral y social. </w:t>
      </w:r>
    </w:p>
    <w:p w:rsidR="003A310F" w:rsidRPr="0030247E" w:rsidRDefault="003A310F" w:rsidP="005B771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es-CO"/>
        </w:rPr>
      </w:pPr>
      <w:r w:rsidRPr="0030247E">
        <w:rPr>
          <w:rFonts w:ascii="Times New Roman" w:eastAsia="Times New Roman" w:hAnsi="Times New Roman" w:cs="Times New Roman"/>
          <w:b/>
          <w:bCs/>
          <w:sz w:val="28"/>
          <w:szCs w:val="28"/>
          <w:lang w:eastAsia="es-CO"/>
        </w:rPr>
        <w:t>SENSIBILIDAD.</w:t>
      </w:r>
    </w:p>
    <w:p w:rsidR="003A310F" w:rsidRPr="0030247E" w:rsidRDefault="003A310F" w:rsidP="005B771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r w:rsidRPr="0030247E">
        <w:rPr>
          <w:rFonts w:ascii="Times New Roman" w:eastAsia="Times New Roman" w:hAnsi="Times New Roman" w:cs="Times New Roman"/>
          <w:sz w:val="28"/>
          <w:szCs w:val="28"/>
          <w:lang w:eastAsia="es-CO"/>
        </w:rPr>
        <w:t xml:space="preserve">Inclinación natural a identificarse con los demás, manifestación de ternura y delicadeza en sus relaciones con los clientes, logro de la impresionabilidad ante </w:t>
      </w:r>
      <w:r w:rsidRPr="0030247E">
        <w:rPr>
          <w:rFonts w:ascii="Times New Roman" w:eastAsia="Times New Roman" w:hAnsi="Times New Roman" w:cs="Times New Roman"/>
          <w:sz w:val="28"/>
          <w:szCs w:val="28"/>
          <w:lang w:eastAsia="es-CO"/>
        </w:rPr>
        <w:lastRenderedPageBreak/>
        <w:t>la significación social del reconocimiento de los intereses, deseos, necesidades ajenas, así como mostrar preocupación y ocupación por satisfacerlas, deseos de servir, mantener una expresión agradable en el rostro</w:t>
      </w:r>
      <w:r w:rsidR="00702A62" w:rsidRPr="0030247E">
        <w:rPr>
          <w:rFonts w:ascii="Times New Roman" w:eastAsia="Times New Roman" w:hAnsi="Times New Roman" w:cs="Times New Roman"/>
          <w:sz w:val="28"/>
          <w:szCs w:val="28"/>
          <w:lang w:eastAsia="es-CO"/>
        </w:rPr>
        <w:t xml:space="preserve"> y </w:t>
      </w:r>
      <w:r w:rsidRPr="0030247E">
        <w:rPr>
          <w:rFonts w:ascii="Times New Roman" w:eastAsia="Times New Roman" w:hAnsi="Times New Roman" w:cs="Times New Roman"/>
          <w:sz w:val="28"/>
          <w:szCs w:val="28"/>
          <w:lang w:eastAsia="es-CO"/>
        </w:rPr>
        <w:t>sonreír. Oposición al egoísmo, al desprecio, malhumor, a la rigidez y a la intransigencia injustificada.</w:t>
      </w:r>
    </w:p>
    <w:p w:rsidR="00310342" w:rsidRPr="0030247E" w:rsidRDefault="00310342" w:rsidP="005B771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</w:p>
    <w:p w:rsidR="00702A62" w:rsidRPr="0030247E" w:rsidRDefault="00702A62" w:rsidP="005B771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</w:p>
    <w:p w:rsidR="003A310F" w:rsidRPr="0030247E" w:rsidRDefault="003A310F" w:rsidP="005B771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es-CO"/>
        </w:rPr>
      </w:pPr>
      <w:r w:rsidRPr="0030247E">
        <w:rPr>
          <w:rFonts w:ascii="Times New Roman" w:eastAsia="Times New Roman" w:hAnsi="Times New Roman" w:cs="Times New Roman"/>
          <w:b/>
          <w:bCs/>
          <w:sz w:val="28"/>
          <w:szCs w:val="28"/>
          <w:lang w:eastAsia="es-CO"/>
        </w:rPr>
        <w:t>LABORIOSIDAD.</w:t>
      </w:r>
    </w:p>
    <w:p w:rsidR="00702A62" w:rsidRPr="0030247E" w:rsidRDefault="003A310F" w:rsidP="005B771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r w:rsidRPr="0030247E">
        <w:rPr>
          <w:rFonts w:ascii="Times New Roman" w:eastAsia="Times New Roman" w:hAnsi="Times New Roman" w:cs="Times New Roman"/>
          <w:sz w:val="28"/>
          <w:szCs w:val="28"/>
          <w:lang w:eastAsia="es-CO"/>
        </w:rPr>
        <w:t>Afición por el trabajo creado, inclinación por hacer algo que contribuya individual o socialmente a la satisfacción de los deseos, intereses, motivos y necesidades de los clientes, desarrollo de la admiración y el respeto por los resultados del trabajo cread</w:t>
      </w:r>
      <w:r w:rsidR="00702A62" w:rsidRPr="0030247E">
        <w:rPr>
          <w:rFonts w:ascii="Times New Roman" w:eastAsia="Times New Roman" w:hAnsi="Times New Roman" w:cs="Times New Roman"/>
          <w:sz w:val="28"/>
          <w:szCs w:val="28"/>
          <w:lang w:eastAsia="es-CO"/>
        </w:rPr>
        <w:t>o</w:t>
      </w:r>
    </w:p>
    <w:p w:rsidR="003A310F" w:rsidRPr="0030247E" w:rsidRDefault="003A310F" w:rsidP="005B771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es-CO"/>
        </w:rPr>
      </w:pPr>
      <w:r w:rsidRPr="0030247E">
        <w:rPr>
          <w:rFonts w:ascii="Times New Roman" w:eastAsia="Times New Roman" w:hAnsi="Times New Roman" w:cs="Times New Roman"/>
          <w:b/>
          <w:bCs/>
          <w:sz w:val="28"/>
          <w:szCs w:val="28"/>
          <w:lang w:eastAsia="es-CO"/>
        </w:rPr>
        <w:t>CORTESÍA.</w:t>
      </w:r>
    </w:p>
    <w:p w:rsidR="003A310F" w:rsidRPr="0030247E" w:rsidRDefault="003A310F" w:rsidP="005B771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r w:rsidRPr="0030247E">
        <w:rPr>
          <w:rFonts w:ascii="Times New Roman" w:eastAsia="Times New Roman" w:hAnsi="Times New Roman" w:cs="Times New Roman"/>
          <w:sz w:val="28"/>
          <w:szCs w:val="28"/>
          <w:lang w:eastAsia="es-CO"/>
        </w:rPr>
        <w:t xml:space="preserve">Práctica del espíritu de urbanidad entre las personas, manifestación de una conducta cívica basada en reglas de educación, cultura, delicadeza, buen trato, buenos </w:t>
      </w:r>
      <w:r w:rsidR="00702A62" w:rsidRPr="0030247E">
        <w:rPr>
          <w:rFonts w:ascii="Times New Roman" w:eastAsia="Times New Roman" w:hAnsi="Times New Roman" w:cs="Times New Roman"/>
          <w:sz w:val="28"/>
          <w:szCs w:val="28"/>
          <w:lang w:eastAsia="es-CO"/>
        </w:rPr>
        <w:t xml:space="preserve">modales, </w:t>
      </w:r>
      <w:r w:rsidRPr="0030247E">
        <w:rPr>
          <w:rFonts w:ascii="Times New Roman" w:eastAsia="Times New Roman" w:hAnsi="Times New Roman" w:cs="Times New Roman"/>
          <w:sz w:val="28"/>
          <w:szCs w:val="28"/>
          <w:lang w:eastAsia="es-CO"/>
        </w:rPr>
        <w:t>actos de grosería, al uso de gestos y movimientos bruscos, al mal carácter, mal trato y abuso con los clientes, rechazo a las conductas inadecuadas e inoportunas en las relaciones interpersonales y en la práctica de derechos y deberes.</w:t>
      </w:r>
    </w:p>
    <w:p w:rsidR="003A310F" w:rsidRPr="0030247E" w:rsidRDefault="003A310F" w:rsidP="005B771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es-CO"/>
        </w:rPr>
      </w:pPr>
      <w:r w:rsidRPr="0030247E">
        <w:rPr>
          <w:rFonts w:ascii="Times New Roman" w:eastAsia="Times New Roman" w:hAnsi="Times New Roman" w:cs="Times New Roman"/>
          <w:b/>
          <w:bCs/>
          <w:sz w:val="28"/>
          <w:szCs w:val="28"/>
          <w:lang w:eastAsia="es-CO"/>
        </w:rPr>
        <w:t>PULCRITUD.</w:t>
      </w:r>
    </w:p>
    <w:p w:rsidR="003A310F" w:rsidRPr="0030247E" w:rsidRDefault="003A310F" w:rsidP="005B771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r w:rsidRPr="0030247E">
        <w:rPr>
          <w:rFonts w:ascii="Times New Roman" w:eastAsia="Times New Roman" w:hAnsi="Times New Roman" w:cs="Times New Roman"/>
          <w:sz w:val="28"/>
          <w:szCs w:val="28"/>
          <w:lang w:eastAsia="es-CO"/>
        </w:rPr>
        <w:t>Actitud positiva hacia el aseo personal, a mantener sano y limpio su cuerpo, su lenguaje, mantener adecuadamente su ropa, su área de trabajo y lograr un orden y equilibrio armónico en su entorno. Oposición a la suciedad, falta de higiene, al desorden, descuido, abandono personal, y a</w:t>
      </w:r>
      <w:r w:rsidR="00702A62" w:rsidRPr="0030247E">
        <w:rPr>
          <w:rFonts w:ascii="Times New Roman" w:eastAsia="Times New Roman" w:hAnsi="Times New Roman" w:cs="Times New Roman"/>
          <w:sz w:val="28"/>
          <w:szCs w:val="28"/>
          <w:lang w:eastAsia="es-CO"/>
        </w:rPr>
        <w:t xml:space="preserve"> la falta de respeto</w:t>
      </w:r>
      <w:r w:rsidRPr="0030247E">
        <w:rPr>
          <w:rFonts w:ascii="Times New Roman" w:eastAsia="Times New Roman" w:hAnsi="Times New Roman" w:cs="Times New Roman"/>
          <w:sz w:val="28"/>
          <w:szCs w:val="28"/>
          <w:lang w:eastAsia="es-CO"/>
        </w:rPr>
        <w:t>.</w:t>
      </w:r>
    </w:p>
    <w:p w:rsidR="003A310F" w:rsidRPr="0030247E" w:rsidRDefault="003A310F" w:rsidP="005B771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es-CO"/>
        </w:rPr>
      </w:pPr>
      <w:r w:rsidRPr="0030247E">
        <w:rPr>
          <w:rFonts w:ascii="Times New Roman" w:eastAsia="Times New Roman" w:hAnsi="Times New Roman" w:cs="Times New Roman"/>
          <w:b/>
          <w:bCs/>
          <w:sz w:val="28"/>
          <w:szCs w:val="28"/>
          <w:lang w:eastAsia="es-CO"/>
        </w:rPr>
        <w:t>ELEGANCIA.</w:t>
      </w:r>
    </w:p>
    <w:p w:rsidR="003A310F" w:rsidRPr="0030247E" w:rsidRDefault="00702A62" w:rsidP="005B771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r w:rsidRPr="0030247E">
        <w:rPr>
          <w:rFonts w:ascii="Times New Roman" w:eastAsia="Times New Roman" w:hAnsi="Times New Roman" w:cs="Times New Roman"/>
          <w:sz w:val="28"/>
          <w:szCs w:val="28"/>
          <w:lang w:eastAsia="es-CO"/>
        </w:rPr>
        <w:t>D</w:t>
      </w:r>
      <w:r w:rsidR="003A310F" w:rsidRPr="0030247E">
        <w:rPr>
          <w:rFonts w:ascii="Times New Roman" w:eastAsia="Times New Roman" w:hAnsi="Times New Roman" w:cs="Times New Roman"/>
          <w:sz w:val="28"/>
          <w:szCs w:val="28"/>
          <w:lang w:eastAsia="es-CO"/>
        </w:rPr>
        <w:t>istinción en el porte, la vestimenta y los modales, ajuste racional a la moda, al momento, al lugar, saber conducirse, delicadeza de expresión al coger un producto, mostrarlo, mantener una posición erguida, uso correcto del uniforme, maquillaje y prendas, pulcritud y urbanidad. Oposición al uso exagerado de maquillajes, rolos, pañuelos en la cabeza, escotes muy prolongados, blusas transparentes, chabacanerías, vulgaridades, etc.</w:t>
      </w:r>
    </w:p>
    <w:p w:rsidR="003A310F" w:rsidRPr="0030247E" w:rsidRDefault="003A310F" w:rsidP="005B77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B4B57"/>
          <w:sz w:val="28"/>
          <w:szCs w:val="28"/>
          <w:lang w:eastAsia="es-CO"/>
        </w:rPr>
      </w:pPr>
    </w:p>
    <w:p w:rsidR="003A310F" w:rsidRPr="0030247E" w:rsidRDefault="003A310F" w:rsidP="003A310F">
      <w:pPr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  <w:u w:val="single"/>
          <w:bdr w:val="none" w:sz="0" w:space="0" w:color="auto" w:frame="1"/>
          <w:lang w:eastAsia="es-CO"/>
        </w:rPr>
      </w:pPr>
      <w:r w:rsidRPr="0030247E">
        <w:rPr>
          <w:rFonts w:ascii="Helvetica" w:eastAsia="Times New Roman" w:hAnsi="Helvetica" w:cs="Helvetica"/>
          <w:color w:val="000000"/>
          <w:sz w:val="28"/>
          <w:szCs w:val="28"/>
          <w:lang w:eastAsia="es-CO"/>
        </w:rPr>
        <w:fldChar w:fldCharType="begin"/>
      </w:r>
      <w:r w:rsidRPr="0030247E">
        <w:rPr>
          <w:rFonts w:ascii="Helvetica" w:eastAsia="Times New Roman" w:hAnsi="Helvetica" w:cs="Helvetica"/>
          <w:color w:val="000000"/>
          <w:sz w:val="28"/>
          <w:szCs w:val="28"/>
          <w:lang w:eastAsia="es-CO"/>
        </w:rPr>
        <w:instrText xml:space="preserve"> HYPERLINK "http://zoo.com/quiz/harry-potter-characters-spanish?acct=howstuffworks-sc&amp;utm_medium=paid&amp;utm_source=taboola&amp;utm_campaign=816678&amp;utm_term=embimedia-gestiopolis&amp;utm_content=%C2%A1El+89%25+de+las+personas+no+pueden+identificar+c%C3%B3mo+se+llaman+estos+personajes+de+Harry+Potter+por+una+imagen%21+%C2%BFPuedes%3F&amp;adid=57511601&amp;img=http%3A%2F%2Fgleaned-images.stuff.com%2Fsignals-test%2F06d1de6390fed4f568887c65ecc209bf2aa59cad14e1bea83b8622f5&amp;mkcpgn=bf4c5f23cb0d4654b7c7cd145512e5ce&amp;sg_uid=bf4c5f23cb0d4654b7c7cd145512e5ce" \o "¡El 89% de las personas no pueden identificar cómo se llaman estos personajes de Harry Potter por una imagen! ¿Puedes?" \t "_blank" </w:instrText>
      </w:r>
      <w:r w:rsidRPr="0030247E">
        <w:rPr>
          <w:rFonts w:ascii="Helvetica" w:eastAsia="Times New Roman" w:hAnsi="Helvetica" w:cs="Helvetica"/>
          <w:color w:val="000000"/>
          <w:sz w:val="28"/>
          <w:szCs w:val="28"/>
          <w:lang w:eastAsia="es-CO"/>
        </w:rPr>
        <w:fldChar w:fldCharType="separate"/>
      </w:r>
    </w:p>
    <w:p w:rsidR="003A310F" w:rsidRPr="0030247E" w:rsidRDefault="003A310F" w:rsidP="003A310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r w:rsidRPr="0030247E">
        <w:rPr>
          <w:rFonts w:ascii="Helvetica" w:eastAsia="Times New Roman" w:hAnsi="Helvetica" w:cs="Helvetica"/>
          <w:color w:val="000000"/>
          <w:sz w:val="28"/>
          <w:szCs w:val="28"/>
          <w:u w:val="single"/>
          <w:bdr w:val="none" w:sz="0" w:space="0" w:color="auto" w:frame="1"/>
          <w:lang w:eastAsia="es-CO"/>
        </w:rPr>
        <w:br/>
      </w:r>
    </w:p>
    <w:p w:rsidR="00AD5FEE" w:rsidRPr="0030247E" w:rsidRDefault="003A310F" w:rsidP="003A310F">
      <w:pPr>
        <w:shd w:val="clear" w:color="auto" w:fill="FFFFFF"/>
        <w:spacing w:after="390" w:line="390" w:lineRule="atLeast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  <w:r w:rsidRPr="0030247E">
        <w:rPr>
          <w:rFonts w:ascii="Helvetica" w:eastAsia="Times New Roman" w:hAnsi="Helvetica" w:cs="Helvetica"/>
          <w:color w:val="000000"/>
          <w:sz w:val="28"/>
          <w:szCs w:val="28"/>
          <w:lang w:eastAsia="es-CO"/>
        </w:rPr>
        <w:fldChar w:fldCharType="end"/>
      </w:r>
    </w:p>
    <w:p w:rsidR="003A310F" w:rsidRDefault="003A310F" w:rsidP="00AD5FEE">
      <w:pPr>
        <w:shd w:val="clear" w:color="auto" w:fill="FFFFFF"/>
        <w:spacing w:after="390" w:line="390" w:lineRule="atLeast"/>
        <w:rPr>
          <w:rFonts w:ascii="Arial" w:hAnsi="Arial" w:cs="Arial"/>
          <w:color w:val="333333"/>
          <w:sz w:val="23"/>
          <w:szCs w:val="23"/>
        </w:rPr>
      </w:pPr>
    </w:p>
    <w:p w:rsidR="003A310F" w:rsidRDefault="003A310F" w:rsidP="00AD5FEE">
      <w:pPr>
        <w:shd w:val="clear" w:color="auto" w:fill="FFFFFF"/>
        <w:spacing w:after="390" w:line="390" w:lineRule="atLeast"/>
        <w:rPr>
          <w:rFonts w:ascii="Arial" w:hAnsi="Arial" w:cs="Arial"/>
          <w:color w:val="333333"/>
          <w:sz w:val="23"/>
          <w:szCs w:val="23"/>
        </w:rPr>
      </w:pPr>
    </w:p>
    <w:p w:rsidR="003A310F" w:rsidRDefault="003A310F" w:rsidP="00AD5FEE">
      <w:pPr>
        <w:shd w:val="clear" w:color="auto" w:fill="FFFFFF"/>
        <w:spacing w:after="390" w:line="390" w:lineRule="atLeast"/>
        <w:rPr>
          <w:rFonts w:ascii="Arial" w:hAnsi="Arial" w:cs="Arial"/>
          <w:color w:val="333333"/>
          <w:sz w:val="23"/>
          <w:szCs w:val="23"/>
        </w:rPr>
      </w:pPr>
    </w:p>
    <w:p w:rsidR="003A310F" w:rsidRDefault="003A310F" w:rsidP="00AD5FEE">
      <w:pPr>
        <w:shd w:val="clear" w:color="auto" w:fill="FFFFFF"/>
        <w:spacing w:after="390" w:line="390" w:lineRule="atLeast"/>
        <w:rPr>
          <w:rFonts w:ascii="Arial" w:hAnsi="Arial" w:cs="Arial"/>
          <w:color w:val="333333"/>
          <w:sz w:val="23"/>
          <w:szCs w:val="23"/>
        </w:rPr>
      </w:pPr>
    </w:p>
    <w:p w:rsidR="003A310F" w:rsidRDefault="003A310F" w:rsidP="00AD5FEE">
      <w:pPr>
        <w:shd w:val="clear" w:color="auto" w:fill="FFFFFF"/>
        <w:spacing w:after="390" w:line="390" w:lineRule="atLeast"/>
        <w:rPr>
          <w:rFonts w:ascii="Arial" w:hAnsi="Arial" w:cs="Arial"/>
          <w:color w:val="333333"/>
          <w:sz w:val="23"/>
          <w:szCs w:val="23"/>
        </w:rPr>
      </w:pPr>
    </w:p>
    <w:p w:rsidR="003A310F" w:rsidRDefault="003A310F" w:rsidP="00AD5FEE">
      <w:pPr>
        <w:shd w:val="clear" w:color="auto" w:fill="FFFFFF"/>
        <w:spacing w:after="390" w:line="390" w:lineRule="atLeast"/>
        <w:rPr>
          <w:rFonts w:ascii="Arial" w:hAnsi="Arial" w:cs="Arial"/>
          <w:color w:val="333333"/>
          <w:sz w:val="23"/>
          <w:szCs w:val="23"/>
        </w:rPr>
      </w:pPr>
    </w:p>
    <w:p w:rsidR="003A310F" w:rsidRDefault="003A310F" w:rsidP="00AD5FEE">
      <w:pPr>
        <w:shd w:val="clear" w:color="auto" w:fill="FFFFFF"/>
        <w:spacing w:after="390" w:line="390" w:lineRule="atLeast"/>
        <w:rPr>
          <w:rFonts w:ascii="Arial" w:hAnsi="Arial" w:cs="Arial"/>
          <w:color w:val="333333"/>
          <w:sz w:val="23"/>
          <w:szCs w:val="23"/>
        </w:rPr>
      </w:pPr>
    </w:p>
    <w:p w:rsidR="003A310F" w:rsidRDefault="003A310F" w:rsidP="00AD5FEE">
      <w:pPr>
        <w:shd w:val="clear" w:color="auto" w:fill="FFFFFF"/>
        <w:spacing w:after="390" w:line="390" w:lineRule="atLeast"/>
        <w:rPr>
          <w:rFonts w:ascii="Arial" w:hAnsi="Arial" w:cs="Arial"/>
          <w:color w:val="333333"/>
          <w:sz w:val="23"/>
          <w:szCs w:val="23"/>
        </w:rPr>
      </w:pPr>
    </w:p>
    <w:p w:rsidR="003A310F" w:rsidRDefault="003A310F" w:rsidP="00AD5FEE">
      <w:pPr>
        <w:shd w:val="clear" w:color="auto" w:fill="FFFFFF"/>
        <w:spacing w:after="390" w:line="390" w:lineRule="atLeast"/>
        <w:rPr>
          <w:rFonts w:ascii="Arial" w:hAnsi="Arial" w:cs="Arial"/>
          <w:color w:val="333333"/>
          <w:sz w:val="23"/>
          <w:szCs w:val="23"/>
        </w:rPr>
      </w:pPr>
    </w:p>
    <w:p w:rsidR="003A310F" w:rsidRDefault="003A310F" w:rsidP="00AD5FEE">
      <w:pPr>
        <w:shd w:val="clear" w:color="auto" w:fill="FFFFFF"/>
        <w:spacing w:after="390" w:line="390" w:lineRule="atLeast"/>
        <w:rPr>
          <w:rFonts w:ascii="Arial" w:hAnsi="Arial" w:cs="Arial"/>
          <w:color w:val="333333"/>
          <w:sz w:val="23"/>
          <w:szCs w:val="23"/>
        </w:rPr>
      </w:pPr>
    </w:p>
    <w:p w:rsidR="003A310F" w:rsidRDefault="003A310F" w:rsidP="00AD5FEE">
      <w:pPr>
        <w:shd w:val="clear" w:color="auto" w:fill="FFFFFF"/>
        <w:spacing w:after="390" w:line="390" w:lineRule="atLeast"/>
        <w:rPr>
          <w:rFonts w:ascii="Arial" w:hAnsi="Arial" w:cs="Arial"/>
          <w:color w:val="333333"/>
          <w:sz w:val="23"/>
          <w:szCs w:val="23"/>
        </w:rPr>
      </w:pPr>
    </w:p>
    <w:p w:rsidR="003A310F" w:rsidRDefault="003A310F" w:rsidP="00AD5FEE">
      <w:pPr>
        <w:shd w:val="clear" w:color="auto" w:fill="FFFFFF"/>
        <w:spacing w:after="390" w:line="390" w:lineRule="atLeast"/>
        <w:rPr>
          <w:rFonts w:ascii="Arial" w:hAnsi="Arial" w:cs="Arial"/>
          <w:color w:val="333333"/>
          <w:sz w:val="23"/>
          <w:szCs w:val="23"/>
        </w:rPr>
      </w:pPr>
    </w:p>
    <w:p w:rsidR="003A310F" w:rsidRDefault="003A310F" w:rsidP="00AD5FEE">
      <w:pPr>
        <w:shd w:val="clear" w:color="auto" w:fill="FFFFFF"/>
        <w:spacing w:after="390" w:line="390" w:lineRule="atLeast"/>
        <w:rPr>
          <w:rFonts w:ascii="Arial" w:hAnsi="Arial" w:cs="Arial"/>
          <w:color w:val="333333"/>
          <w:sz w:val="23"/>
          <w:szCs w:val="23"/>
        </w:rPr>
      </w:pPr>
    </w:p>
    <w:p w:rsidR="003A310F" w:rsidRDefault="003A310F" w:rsidP="00AD5FEE">
      <w:pPr>
        <w:shd w:val="clear" w:color="auto" w:fill="FFFFFF"/>
        <w:spacing w:after="390" w:line="390" w:lineRule="atLeast"/>
        <w:rPr>
          <w:rFonts w:ascii="Arial" w:hAnsi="Arial" w:cs="Arial"/>
          <w:color w:val="333333"/>
          <w:sz w:val="23"/>
          <w:szCs w:val="23"/>
        </w:rPr>
      </w:pPr>
    </w:p>
    <w:p w:rsidR="003A310F" w:rsidRDefault="003A310F" w:rsidP="00AD5FEE">
      <w:pPr>
        <w:shd w:val="clear" w:color="auto" w:fill="FFFFFF"/>
        <w:spacing w:after="390" w:line="390" w:lineRule="atLeast"/>
        <w:rPr>
          <w:rFonts w:ascii="Arial" w:hAnsi="Arial" w:cs="Arial"/>
          <w:color w:val="333333"/>
          <w:sz w:val="23"/>
          <w:szCs w:val="23"/>
        </w:rPr>
      </w:pPr>
    </w:p>
    <w:p w:rsidR="003A310F" w:rsidRDefault="003A310F" w:rsidP="00AD5FEE">
      <w:pPr>
        <w:shd w:val="clear" w:color="auto" w:fill="FFFFFF"/>
        <w:spacing w:after="390" w:line="390" w:lineRule="atLeast"/>
        <w:rPr>
          <w:rFonts w:ascii="Arial" w:hAnsi="Arial" w:cs="Arial"/>
          <w:color w:val="333333"/>
          <w:sz w:val="23"/>
          <w:szCs w:val="23"/>
        </w:rPr>
      </w:pPr>
    </w:p>
    <w:p w:rsidR="003A310F" w:rsidRDefault="003A310F" w:rsidP="00AD5FEE">
      <w:pPr>
        <w:shd w:val="clear" w:color="auto" w:fill="FFFFFF"/>
        <w:spacing w:after="390" w:line="390" w:lineRule="atLeast"/>
        <w:rPr>
          <w:rFonts w:ascii="Arial" w:hAnsi="Arial" w:cs="Arial"/>
          <w:color w:val="333333"/>
          <w:sz w:val="23"/>
          <w:szCs w:val="23"/>
        </w:rPr>
      </w:pPr>
    </w:p>
    <w:p w:rsidR="003A310F" w:rsidRDefault="003A310F" w:rsidP="00AD5FEE">
      <w:pPr>
        <w:shd w:val="clear" w:color="auto" w:fill="FFFFFF"/>
        <w:spacing w:after="390" w:line="390" w:lineRule="atLeast"/>
        <w:rPr>
          <w:rFonts w:ascii="Arial" w:hAnsi="Arial" w:cs="Arial"/>
          <w:color w:val="333333"/>
          <w:sz w:val="23"/>
          <w:szCs w:val="23"/>
        </w:rPr>
      </w:pPr>
    </w:p>
    <w:p w:rsidR="003A310F" w:rsidRDefault="003A310F" w:rsidP="00AD5FEE">
      <w:pPr>
        <w:shd w:val="clear" w:color="auto" w:fill="FFFFFF"/>
        <w:spacing w:after="390" w:line="390" w:lineRule="atLeast"/>
        <w:rPr>
          <w:rFonts w:ascii="Arial" w:hAnsi="Arial" w:cs="Arial"/>
          <w:color w:val="333333"/>
          <w:sz w:val="23"/>
          <w:szCs w:val="23"/>
        </w:rPr>
      </w:pPr>
    </w:p>
    <w:p w:rsidR="003A310F" w:rsidRDefault="003A310F" w:rsidP="00AD5FEE">
      <w:pPr>
        <w:shd w:val="clear" w:color="auto" w:fill="FFFFFF"/>
        <w:spacing w:after="390" w:line="390" w:lineRule="atLeast"/>
        <w:rPr>
          <w:rFonts w:ascii="Arial" w:hAnsi="Arial" w:cs="Arial"/>
          <w:color w:val="333333"/>
          <w:sz w:val="23"/>
          <w:szCs w:val="23"/>
        </w:rPr>
      </w:pPr>
    </w:p>
    <w:p w:rsidR="003A310F" w:rsidRDefault="003A310F" w:rsidP="00AD5FEE">
      <w:pPr>
        <w:shd w:val="clear" w:color="auto" w:fill="FFFFFF"/>
        <w:spacing w:after="390" w:line="390" w:lineRule="atLeast"/>
        <w:rPr>
          <w:rFonts w:ascii="Arial" w:hAnsi="Arial" w:cs="Arial"/>
          <w:color w:val="333333"/>
          <w:sz w:val="23"/>
          <w:szCs w:val="23"/>
        </w:rPr>
      </w:pPr>
    </w:p>
    <w:p w:rsidR="003A310F" w:rsidRDefault="003A310F" w:rsidP="00AD5FEE">
      <w:pPr>
        <w:shd w:val="clear" w:color="auto" w:fill="FFFFFF"/>
        <w:spacing w:after="390" w:line="390" w:lineRule="atLeast"/>
        <w:rPr>
          <w:rFonts w:ascii="Arial" w:hAnsi="Arial" w:cs="Arial"/>
          <w:color w:val="333333"/>
          <w:sz w:val="23"/>
          <w:szCs w:val="23"/>
        </w:rPr>
      </w:pPr>
    </w:p>
    <w:p w:rsidR="003A310F" w:rsidRDefault="003A310F" w:rsidP="00AD5FEE">
      <w:pPr>
        <w:shd w:val="clear" w:color="auto" w:fill="FFFFFF"/>
        <w:spacing w:after="390" w:line="390" w:lineRule="atLeast"/>
        <w:rPr>
          <w:rFonts w:ascii="Arial" w:hAnsi="Arial" w:cs="Arial"/>
          <w:color w:val="333333"/>
          <w:sz w:val="23"/>
          <w:szCs w:val="23"/>
        </w:rPr>
      </w:pPr>
    </w:p>
    <w:p w:rsidR="003A310F" w:rsidRDefault="003A310F" w:rsidP="00AD5FEE">
      <w:pPr>
        <w:shd w:val="clear" w:color="auto" w:fill="FFFFFF"/>
        <w:spacing w:after="390" w:line="390" w:lineRule="atLeast"/>
        <w:rPr>
          <w:rFonts w:ascii="Arial" w:hAnsi="Arial" w:cs="Arial"/>
          <w:color w:val="333333"/>
          <w:sz w:val="23"/>
          <w:szCs w:val="23"/>
        </w:rPr>
      </w:pPr>
    </w:p>
    <w:p w:rsidR="003A310F" w:rsidRDefault="003A310F" w:rsidP="00AD5FEE">
      <w:pPr>
        <w:shd w:val="clear" w:color="auto" w:fill="FFFFFF"/>
        <w:spacing w:after="390" w:line="390" w:lineRule="atLeast"/>
        <w:rPr>
          <w:rFonts w:ascii="Arial" w:hAnsi="Arial" w:cs="Arial"/>
          <w:color w:val="333333"/>
          <w:sz w:val="23"/>
          <w:szCs w:val="23"/>
        </w:rPr>
      </w:pPr>
    </w:p>
    <w:sectPr w:rsidR="003A31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D32F00"/>
    <w:multiLevelType w:val="multilevel"/>
    <w:tmpl w:val="B4D61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A0650D"/>
    <w:multiLevelType w:val="multilevel"/>
    <w:tmpl w:val="DAC2F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D9228D"/>
    <w:multiLevelType w:val="multilevel"/>
    <w:tmpl w:val="89E6B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FEE"/>
    <w:rsid w:val="00137A12"/>
    <w:rsid w:val="002510C3"/>
    <w:rsid w:val="0030247E"/>
    <w:rsid w:val="00310342"/>
    <w:rsid w:val="003A310F"/>
    <w:rsid w:val="004B0AEF"/>
    <w:rsid w:val="005B771E"/>
    <w:rsid w:val="00702A62"/>
    <w:rsid w:val="007537EE"/>
    <w:rsid w:val="00954947"/>
    <w:rsid w:val="009D655B"/>
    <w:rsid w:val="00AD5FEE"/>
    <w:rsid w:val="00CD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63315"/>
  <w15:chartTrackingRefBased/>
  <w15:docId w15:val="{368F78B3-C550-4CDD-B91B-1F5E33CD1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D5F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30247E"/>
    <w:pPr>
      <w:ind w:left="720"/>
      <w:contextualSpacing/>
    </w:pPr>
  </w:style>
  <w:style w:type="paragraph" w:customStyle="1" w:styleId="Default">
    <w:name w:val="Default"/>
    <w:rsid w:val="0030247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5538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053465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25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29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FDFDF"/>
                            <w:left w:val="single" w:sz="2" w:space="0" w:color="DFDFDF"/>
                            <w:bottom w:val="single" w:sz="2" w:space="0" w:color="DFDFDF"/>
                            <w:right w:val="single" w:sz="2" w:space="0" w:color="DFDFDF"/>
                          </w:divBdr>
                          <w:divsChild>
                            <w:div w:id="649137943">
                              <w:marLeft w:val="-21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27215">
                                  <w:marLeft w:val="0"/>
                                  <w:marRight w:val="0"/>
                                  <w:marTop w:val="0"/>
                                  <w:marBottom w:val="45"/>
                                  <w:divBdr>
                                    <w:top w:val="single" w:sz="2" w:space="0" w:color="A9A9A9"/>
                                    <w:left w:val="single" w:sz="2" w:space="0" w:color="A9A9A9"/>
                                    <w:bottom w:val="single" w:sz="2" w:space="0" w:color="A9A9A9"/>
                                    <w:right w:val="single" w:sz="2" w:space="0" w:color="A9A9A9"/>
                                  </w:divBdr>
                                  <w:divsChild>
                                    <w:div w:id="1021708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232778">
                                          <w:marLeft w:val="217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single" w:sz="2" w:space="0" w:color="E4E4E4"/>
                                            <w:left w:val="single" w:sz="2" w:space="0" w:color="E4E4E4"/>
                                            <w:bottom w:val="single" w:sz="2" w:space="0" w:color="E4E4E4"/>
                                            <w:right w:val="single" w:sz="2" w:space="0" w:color="E4E4E4"/>
                                          </w:divBdr>
                                          <w:divsChild>
                                            <w:div w:id="866218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3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5</Pages>
  <Words>640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rochy perez pestana</dc:creator>
  <cp:keywords/>
  <dc:description/>
  <cp:lastModifiedBy>rochy perez pestana</cp:lastModifiedBy>
  <cp:revision>4</cp:revision>
  <dcterms:created xsi:type="dcterms:W3CDTF">2019-04-26T20:36:00Z</dcterms:created>
  <dcterms:modified xsi:type="dcterms:W3CDTF">2019-04-29T14:25:00Z</dcterms:modified>
</cp:coreProperties>
</file>