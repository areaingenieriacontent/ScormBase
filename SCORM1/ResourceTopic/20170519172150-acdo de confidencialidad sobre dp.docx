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007548" w14:textId="77777777" w:rsidR="00C40DB7" w:rsidRDefault="00C40DB7" w:rsidP="006352E4">
      <w:pPr>
        <w:pStyle w:val="Prrafodelista"/>
        <w:jc w:val="both"/>
        <w:rPr>
          <w:rFonts w:ascii="Garamond" w:hAnsi="Garamond"/>
          <w:b/>
        </w:rPr>
      </w:pPr>
    </w:p>
    <w:p w14:paraId="0EA024A0" w14:textId="77777777" w:rsidR="00C40DB7" w:rsidRDefault="00C40DB7" w:rsidP="006352E4">
      <w:pPr>
        <w:pStyle w:val="Prrafodelista"/>
        <w:jc w:val="both"/>
        <w:rPr>
          <w:rFonts w:ascii="Garamond" w:hAnsi="Garamond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14"/>
        <w:gridCol w:w="4914"/>
      </w:tblGrid>
      <w:tr w:rsidR="001C4A9B" w14:paraId="3459AA96" w14:textId="77777777" w:rsidTr="00CA7005">
        <w:tc>
          <w:tcPr>
            <w:tcW w:w="4914" w:type="dxa"/>
          </w:tcPr>
          <w:p w14:paraId="378B3DB6" w14:textId="77777777" w:rsidR="001C4A9B" w:rsidRDefault="001C4A9B" w:rsidP="00CA7005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NOMBRE DEL DOCUMENTO</w:t>
            </w:r>
          </w:p>
          <w:p w14:paraId="73CB4E33" w14:textId="77777777" w:rsidR="001C4A9B" w:rsidRDefault="001C4A9B" w:rsidP="00CA7005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14" w:type="dxa"/>
          </w:tcPr>
          <w:p w14:paraId="17D49F0A" w14:textId="77777777" w:rsidR="001C4A9B" w:rsidRDefault="001C4A9B" w:rsidP="00CA700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Acuerdo de Confidencialidad sobre Información de carácter personal</w:t>
            </w:r>
          </w:p>
          <w:p w14:paraId="5983E79F" w14:textId="6F688574" w:rsidR="001C4A9B" w:rsidRPr="0011136B" w:rsidRDefault="001C4A9B" w:rsidP="00CA7005">
            <w:pPr>
              <w:jc w:val="center"/>
              <w:rPr>
                <w:rFonts w:ascii="Garamond" w:hAnsi="Garamond"/>
              </w:rPr>
            </w:pPr>
          </w:p>
        </w:tc>
      </w:tr>
      <w:tr w:rsidR="001C4A9B" w14:paraId="70ECA2DA" w14:textId="77777777" w:rsidTr="00CA7005">
        <w:tc>
          <w:tcPr>
            <w:tcW w:w="4914" w:type="dxa"/>
          </w:tcPr>
          <w:p w14:paraId="6EF1FE94" w14:textId="52E60BB0" w:rsidR="001C4A9B" w:rsidRDefault="001C4A9B" w:rsidP="00CA7005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FIRMA CONSULTORA</w:t>
            </w:r>
          </w:p>
          <w:p w14:paraId="54C0558C" w14:textId="77777777" w:rsidR="001C4A9B" w:rsidRDefault="001C4A9B" w:rsidP="00CA7005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14" w:type="dxa"/>
          </w:tcPr>
          <w:p w14:paraId="719EB758" w14:textId="77777777" w:rsidR="001C4A9B" w:rsidRPr="0011136B" w:rsidRDefault="001C4A9B" w:rsidP="00CA7005">
            <w:pPr>
              <w:jc w:val="center"/>
              <w:rPr>
                <w:rFonts w:ascii="Garamond" w:hAnsi="Garamond"/>
              </w:rPr>
            </w:pPr>
            <w:r w:rsidRPr="0011136B">
              <w:rPr>
                <w:rFonts w:ascii="Garamond" w:hAnsi="Garamond"/>
              </w:rPr>
              <w:t xml:space="preserve">Velasco </w:t>
            </w:r>
            <w:r>
              <w:rPr>
                <w:rFonts w:ascii="Garamond" w:hAnsi="Garamond"/>
              </w:rPr>
              <w:t xml:space="preserve">&amp; </w:t>
            </w:r>
            <w:r w:rsidRPr="0011136B">
              <w:rPr>
                <w:rFonts w:ascii="Garamond" w:hAnsi="Garamond"/>
              </w:rPr>
              <w:t xml:space="preserve">Calle D´Aleman </w:t>
            </w:r>
            <w:r>
              <w:rPr>
                <w:rFonts w:ascii="Garamond" w:hAnsi="Garamond"/>
              </w:rPr>
              <w:t>-</w:t>
            </w:r>
            <w:r w:rsidRPr="0011136B">
              <w:rPr>
                <w:rFonts w:ascii="Garamond" w:hAnsi="Garamond"/>
              </w:rPr>
              <w:t>Abogados</w:t>
            </w:r>
          </w:p>
        </w:tc>
      </w:tr>
      <w:tr w:rsidR="001C4A9B" w14:paraId="27B70CD3" w14:textId="77777777" w:rsidTr="00CA7005">
        <w:tc>
          <w:tcPr>
            <w:tcW w:w="4914" w:type="dxa"/>
          </w:tcPr>
          <w:p w14:paraId="41307703" w14:textId="77777777" w:rsidR="001C4A9B" w:rsidRDefault="001C4A9B" w:rsidP="00CA7005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OBSERVACIONES</w:t>
            </w:r>
          </w:p>
        </w:tc>
        <w:tc>
          <w:tcPr>
            <w:tcW w:w="4914" w:type="dxa"/>
          </w:tcPr>
          <w:p w14:paraId="7BDF248A" w14:textId="77777777" w:rsidR="001C4A9B" w:rsidRDefault="001C4A9B" w:rsidP="001C4A9B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Este </w:t>
            </w:r>
            <w:r>
              <w:rPr>
                <w:rFonts w:ascii="Garamond" w:hAnsi="Garamond"/>
              </w:rPr>
              <w:t>acuerdo debe ser gestionado con los terceros que presten servicios a la empresa, bien sea que tengan o no calidad de encargados de tratamiento de datos pero que en todo caso, acceden a los datos o les son remitidos datos bajo custodia de la empresa.</w:t>
            </w:r>
          </w:p>
          <w:p w14:paraId="7B5284A1" w14:textId="6D30955E" w:rsidR="001C4A9B" w:rsidRPr="0011136B" w:rsidRDefault="001C4A9B" w:rsidP="001C4A9B">
            <w:pPr>
              <w:jc w:val="both"/>
              <w:rPr>
                <w:rFonts w:ascii="Garamond" w:hAnsi="Garamond"/>
              </w:rPr>
            </w:pPr>
          </w:p>
        </w:tc>
      </w:tr>
      <w:tr w:rsidR="001C4A9B" w14:paraId="0B5FB4DE" w14:textId="77777777" w:rsidTr="00CA7005">
        <w:tc>
          <w:tcPr>
            <w:tcW w:w="4914" w:type="dxa"/>
          </w:tcPr>
          <w:p w14:paraId="3473C9B4" w14:textId="3A89C9D4" w:rsidR="001C4A9B" w:rsidRDefault="001C4A9B" w:rsidP="00CA7005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LICENCIA DE USO</w:t>
            </w:r>
          </w:p>
        </w:tc>
        <w:tc>
          <w:tcPr>
            <w:tcW w:w="4914" w:type="dxa"/>
          </w:tcPr>
          <w:p w14:paraId="590DCA11" w14:textId="77777777" w:rsidR="001C4A9B" w:rsidRDefault="001C4A9B" w:rsidP="00CA7005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El presente instrumento normativo es propiedad intelectual de la firma </w:t>
            </w:r>
            <w:r w:rsidRPr="00AE7E54">
              <w:rPr>
                <w:rFonts w:ascii="Garamond" w:hAnsi="Garamond"/>
              </w:rPr>
              <w:t>Velasco Calle D´Aleman Abogados</w:t>
            </w:r>
            <w:r>
              <w:rPr>
                <w:rFonts w:ascii="Garamond" w:hAnsi="Garamond"/>
              </w:rPr>
              <w:t xml:space="preserve"> SAS. Por tanto se entrega en licencia de uso exclusivamente a la empresa beneficiaria de este programa y se prohíbe su entrega a terceros, reproducción y/o uso con un fin diverso al antes mencionado.</w:t>
            </w:r>
          </w:p>
          <w:p w14:paraId="010DD98D" w14:textId="77777777" w:rsidR="001C4A9B" w:rsidRDefault="001C4A9B" w:rsidP="00CA7005">
            <w:pPr>
              <w:jc w:val="both"/>
              <w:rPr>
                <w:rFonts w:ascii="Garamond" w:hAnsi="Garamond"/>
              </w:rPr>
            </w:pPr>
          </w:p>
        </w:tc>
      </w:tr>
    </w:tbl>
    <w:p w14:paraId="2F658022" w14:textId="77777777" w:rsidR="00CC0D08" w:rsidRDefault="00CC0D08" w:rsidP="006352E4">
      <w:pPr>
        <w:pStyle w:val="Prrafodelista"/>
        <w:jc w:val="both"/>
        <w:rPr>
          <w:rFonts w:ascii="Garamond" w:hAnsi="Garamond"/>
          <w:b/>
        </w:rPr>
      </w:pPr>
    </w:p>
    <w:p w14:paraId="30A9BCF5" w14:textId="77777777" w:rsidR="00C40DB7" w:rsidRDefault="00C40DB7" w:rsidP="006352E4">
      <w:pPr>
        <w:pStyle w:val="Prrafodelista"/>
        <w:jc w:val="both"/>
        <w:rPr>
          <w:rFonts w:ascii="Garamond" w:hAnsi="Garamond"/>
          <w:b/>
        </w:rPr>
      </w:pPr>
    </w:p>
    <w:p w14:paraId="3A1A3535" w14:textId="77777777" w:rsidR="008758F2" w:rsidRDefault="008758F2" w:rsidP="008758F2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ACUERDO DE CONFIDENCIALIDAD SOBRE LA INFORMACION PERSONAL</w:t>
      </w:r>
    </w:p>
    <w:p w14:paraId="1A77FA43" w14:textId="77777777" w:rsidR="008758F2" w:rsidRDefault="008758F2" w:rsidP="008758F2">
      <w:pPr>
        <w:jc w:val="both"/>
        <w:rPr>
          <w:rFonts w:ascii="Garamond" w:hAnsi="Garamond"/>
          <w:b/>
        </w:rPr>
      </w:pPr>
    </w:p>
    <w:p w14:paraId="07C8A52D" w14:textId="77777777" w:rsidR="008758F2" w:rsidRDefault="008758F2" w:rsidP="008758F2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PARTES.</w:t>
      </w:r>
    </w:p>
    <w:p w14:paraId="377551BE" w14:textId="77777777" w:rsidR="008758F2" w:rsidRDefault="008758F2" w:rsidP="008758F2">
      <w:pPr>
        <w:jc w:val="both"/>
        <w:rPr>
          <w:rFonts w:ascii="Garamond" w:hAnsi="Garamond"/>
          <w:b/>
        </w:rPr>
      </w:pPr>
    </w:p>
    <w:p w14:paraId="2ACDA7D0" w14:textId="646FC875" w:rsidR="008758F2" w:rsidRPr="007162C0" w:rsidRDefault="008758F2" w:rsidP="008758F2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De una parte, la empresa </w:t>
      </w:r>
      <w:r w:rsidR="001C4A9B">
        <w:rPr>
          <w:rFonts w:ascii="Garamond" w:hAnsi="Garamond"/>
        </w:rPr>
        <w:t>NOMBRE EMPRESA</w:t>
      </w:r>
      <w:r>
        <w:rPr>
          <w:rFonts w:ascii="Garamond" w:hAnsi="Garamond"/>
        </w:rPr>
        <w:t xml:space="preserve">, persona jurídica,  </w:t>
      </w:r>
      <w:r w:rsidRPr="007162C0">
        <w:rPr>
          <w:rFonts w:ascii="Garamond" w:hAnsi="Garamond"/>
        </w:rPr>
        <w:t>con domicilio principal en la ciudad de</w:t>
      </w:r>
      <w:r w:rsidR="001C4A9B">
        <w:rPr>
          <w:rFonts w:ascii="Garamond" w:hAnsi="Garamond"/>
        </w:rPr>
        <w:t xml:space="preserve"> …………..</w:t>
      </w:r>
      <w:r w:rsidRPr="007162C0">
        <w:rPr>
          <w:rFonts w:ascii="Garamond" w:hAnsi="Garamond"/>
        </w:rPr>
        <w:t xml:space="preserve">, identificada con el </w:t>
      </w:r>
      <w:proofErr w:type="spellStart"/>
      <w:r w:rsidRPr="007162C0">
        <w:rPr>
          <w:rFonts w:ascii="Garamond" w:hAnsi="Garamond"/>
        </w:rPr>
        <w:t>Nit</w:t>
      </w:r>
      <w:proofErr w:type="spellEnd"/>
      <w:r>
        <w:rPr>
          <w:rFonts w:ascii="Garamond" w:hAnsi="Garamond"/>
        </w:rPr>
        <w:t>……..</w:t>
      </w:r>
      <w:r>
        <w:rPr>
          <w:rFonts w:ascii="Garamond" w:eastAsia="Calibri" w:hAnsi="Garamond" w:cs="ArialNegrita,Bold"/>
          <w:bCs/>
        </w:rPr>
        <w:t>….</w:t>
      </w:r>
      <w:r w:rsidRPr="007162C0">
        <w:rPr>
          <w:rFonts w:ascii="Garamond" w:hAnsi="Garamond"/>
        </w:rPr>
        <w:t xml:space="preserve">, representada legalmente en este acto por </w:t>
      </w:r>
      <w:r>
        <w:rPr>
          <w:rFonts w:ascii="Garamond" w:hAnsi="Garamond"/>
        </w:rPr>
        <w:t>…………………..</w:t>
      </w:r>
      <w:r w:rsidRPr="007162C0">
        <w:rPr>
          <w:rFonts w:ascii="Garamond" w:hAnsi="Garamond"/>
        </w:rPr>
        <w:t>, según se desprende</w:t>
      </w:r>
      <w:r>
        <w:rPr>
          <w:rFonts w:ascii="Garamond" w:hAnsi="Garamond"/>
        </w:rPr>
        <w:t xml:space="preserve"> del certificado de</w:t>
      </w:r>
      <w:r w:rsidRPr="007162C0">
        <w:rPr>
          <w:rFonts w:ascii="Garamond" w:hAnsi="Garamond"/>
        </w:rPr>
        <w:t xml:space="preserve"> representación legal correspondiente, identificada como aparece al pie de su firma, quien en adelante y para efectos de este contrato se denominará </w:t>
      </w:r>
      <w:r w:rsidR="001C4A9B">
        <w:rPr>
          <w:rFonts w:ascii="Garamond" w:hAnsi="Garamond"/>
        </w:rPr>
        <w:t>NOMBRE EMPRESA</w:t>
      </w:r>
      <w:r w:rsidRPr="007162C0">
        <w:rPr>
          <w:rFonts w:ascii="Garamond" w:hAnsi="Garamond"/>
        </w:rPr>
        <w:t>, y</w:t>
      </w:r>
    </w:p>
    <w:p w14:paraId="2EAB9C79" w14:textId="77777777" w:rsidR="008758F2" w:rsidRDefault="008758F2" w:rsidP="008758F2">
      <w:pPr>
        <w:jc w:val="both"/>
        <w:rPr>
          <w:rFonts w:ascii="Garamond" w:hAnsi="Garamond"/>
        </w:rPr>
      </w:pPr>
    </w:p>
    <w:p w14:paraId="089E937F" w14:textId="77777777" w:rsidR="008758F2" w:rsidRPr="007162C0" w:rsidRDefault="008758F2" w:rsidP="008758F2">
      <w:pPr>
        <w:jc w:val="both"/>
        <w:rPr>
          <w:rFonts w:ascii="Garamond" w:hAnsi="Garamond"/>
        </w:rPr>
      </w:pPr>
      <w:r w:rsidRPr="007162C0">
        <w:rPr>
          <w:rFonts w:ascii="Garamond" w:hAnsi="Garamond"/>
        </w:rPr>
        <w:t xml:space="preserve">De </w:t>
      </w:r>
      <w:r>
        <w:rPr>
          <w:rFonts w:ascii="Garamond" w:hAnsi="Garamond"/>
        </w:rPr>
        <w:t>la otra, (NOMBRE PERSONA NATURAL O JURIDICA)</w:t>
      </w:r>
      <w:r w:rsidRPr="007162C0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………….,  </w:t>
      </w:r>
      <w:r w:rsidRPr="007162C0">
        <w:rPr>
          <w:rFonts w:ascii="Garamond" w:hAnsi="Garamond"/>
        </w:rPr>
        <w:t>con domicilio principal en la ciudad de</w:t>
      </w:r>
      <w:r>
        <w:rPr>
          <w:rFonts w:ascii="Garamond" w:hAnsi="Garamond"/>
        </w:rPr>
        <w:t>…………</w:t>
      </w:r>
      <w:r w:rsidRPr="007162C0">
        <w:rPr>
          <w:rFonts w:ascii="Garamond" w:hAnsi="Garamond"/>
        </w:rPr>
        <w:t xml:space="preserve">, identificada con el </w:t>
      </w:r>
      <w:proofErr w:type="spellStart"/>
      <w:r w:rsidRPr="007162C0">
        <w:rPr>
          <w:rFonts w:ascii="Garamond" w:hAnsi="Garamond"/>
        </w:rPr>
        <w:t>Nit</w:t>
      </w:r>
      <w:proofErr w:type="spellEnd"/>
      <w:r>
        <w:rPr>
          <w:rFonts w:ascii="Garamond" w:eastAsia="Calibri" w:hAnsi="Garamond" w:cs="ArialNegrita,Bold"/>
          <w:bCs/>
        </w:rPr>
        <w:t>….</w:t>
      </w:r>
      <w:r w:rsidRPr="007162C0">
        <w:rPr>
          <w:rFonts w:ascii="Garamond" w:hAnsi="Garamond"/>
        </w:rPr>
        <w:t>, representada legalm</w:t>
      </w:r>
      <w:r>
        <w:rPr>
          <w:rFonts w:ascii="Garamond" w:hAnsi="Garamond"/>
        </w:rPr>
        <w:t>ente en este acto por el(la) doctor(a)</w:t>
      </w:r>
      <w:r>
        <w:rPr>
          <w:rFonts w:ascii="Garamond" w:hAnsi="Garamond"/>
          <w:b/>
        </w:rPr>
        <w:t>…….</w:t>
      </w:r>
      <w:r w:rsidRPr="007162C0">
        <w:rPr>
          <w:rFonts w:ascii="Garamond" w:hAnsi="Garamond"/>
        </w:rPr>
        <w:t xml:space="preserve">, según se desprende del certificado de existencia y representación legal correspondiente, identificada como aparece al pie de su firma, quien en adelante y para efectos de este contrato se denominará </w:t>
      </w:r>
      <w:r>
        <w:rPr>
          <w:rFonts w:ascii="Garamond" w:hAnsi="Garamond"/>
        </w:rPr>
        <w:t>EL CONTRATISTA, que para efecto de este acuerdo se denominarán LAS PARTES.</w:t>
      </w:r>
    </w:p>
    <w:p w14:paraId="468D11D4" w14:textId="77777777" w:rsidR="008758F2" w:rsidRDefault="008758F2" w:rsidP="008758F2">
      <w:pPr>
        <w:jc w:val="both"/>
        <w:rPr>
          <w:rFonts w:ascii="Garamond" w:hAnsi="Garamond"/>
          <w:b/>
        </w:rPr>
      </w:pPr>
    </w:p>
    <w:p w14:paraId="2F6A2D1C" w14:textId="77777777" w:rsidR="001C4A9B" w:rsidRDefault="001C4A9B" w:rsidP="008758F2">
      <w:pPr>
        <w:jc w:val="both"/>
        <w:rPr>
          <w:rFonts w:ascii="Garamond" w:hAnsi="Garamond"/>
          <w:b/>
        </w:rPr>
      </w:pPr>
    </w:p>
    <w:p w14:paraId="175167A3" w14:textId="77777777" w:rsidR="001C4A9B" w:rsidRDefault="001C4A9B" w:rsidP="008758F2">
      <w:pPr>
        <w:jc w:val="both"/>
        <w:rPr>
          <w:rFonts w:ascii="Garamond" w:hAnsi="Garamond"/>
          <w:b/>
        </w:rPr>
      </w:pPr>
    </w:p>
    <w:p w14:paraId="2CF1CFAD" w14:textId="77777777" w:rsidR="008758F2" w:rsidRDefault="008758F2" w:rsidP="008758F2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>CONSIDERACIONES</w:t>
      </w:r>
    </w:p>
    <w:p w14:paraId="53B8FBA2" w14:textId="77777777" w:rsidR="008758F2" w:rsidRDefault="008758F2" w:rsidP="008758F2">
      <w:pPr>
        <w:jc w:val="both"/>
        <w:rPr>
          <w:rFonts w:ascii="Garamond" w:hAnsi="Garamond"/>
        </w:rPr>
      </w:pPr>
    </w:p>
    <w:p w14:paraId="7A9A633E" w14:textId="76A14DF3" w:rsidR="008758F2" w:rsidRDefault="008758F2" w:rsidP="008758F2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Que la ley colombiana establece que el tratamiento de los datos personales deberá someterse a los principios señalados en la misma, entre ellos la </w:t>
      </w:r>
      <w:r w:rsidR="00053BB0">
        <w:rPr>
          <w:rFonts w:ascii="Garamond" w:hAnsi="Garamond"/>
        </w:rPr>
        <w:t>CONFIDENCIALIDAD</w:t>
      </w:r>
      <w:r>
        <w:rPr>
          <w:rFonts w:ascii="Garamond" w:hAnsi="Garamond"/>
        </w:rPr>
        <w:t>.</w:t>
      </w:r>
    </w:p>
    <w:p w14:paraId="0FDE4939" w14:textId="77777777" w:rsidR="008758F2" w:rsidRDefault="008758F2" w:rsidP="008758F2">
      <w:pPr>
        <w:jc w:val="both"/>
        <w:rPr>
          <w:rFonts w:ascii="Garamond" w:hAnsi="Garamond"/>
        </w:rPr>
      </w:pPr>
    </w:p>
    <w:p w14:paraId="5DABC162" w14:textId="2C5C3513" w:rsidR="008758F2" w:rsidRPr="001C4A9B" w:rsidRDefault="008758F2" w:rsidP="008758F2">
      <w:pPr>
        <w:jc w:val="both"/>
        <w:rPr>
          <w:rFonts w:ascii="Garamond" w:hAnsi="Garamond"/>
          <w:color w:val="3366FF"/>
        </w:rPr>
      </w:pPr>
      <w:r>
        <w:rPr>
          <w:rFonts w:ascii="Garamond" w:hAnsi="Garamond"/>
        </w:rPr>
        <w:t xml:space="preserve">Que en virtud del acuerdo celebrado entre LAS PARTES con ocasión del contrato denominado …., se requiere para su ejecución el acceso por parte de EL CONTRATISTA a los datos personales contenidos en el Anexo 1, los cuales son indispensable para </w:t>
      </w:r>
      <w:r w:rsidR="00053BB0" w:rsidRPr="001C4A9B">
        <w:rPr>
          <w:rFonts w:ascii="Garamond" w:hAnsi="Garamond"/>
          <w:i/>
          <w:color w:val="3366FF"/>
        </w:rPr>
        <w:t>(EJEMPLO…llevar la contabilidad y procesar la nómina de</w:t>
      </w:r>
      <w:r w:rsidRPr="001C4A9B">
        <w:rPr>
          <w:rFonts w:ascii="Garamond" w:hAnsi="Garamond"/>
          <w:i/>
          <w:color w:val="3366FF"/>
        </w:rPr>
        <w:t xml:space="preserve">  </w:t>
      </w:r>
      <w:r w:rsidR="001C4A9B" w:rsidRPr="001C4A9B">
        <w:rPr>
          <w:rFonts w:ascii="Garamond" w:hAnsi="Garamond"/>
          <w:i/>
          <w:color w:val="3366FF"/>
        </w:rPr>
        <w:t>NOMBRE EMPRESA</w:t>
      </w:r>
      <w:r w:rsidRPr="001C4A9B">
        <w:rPr>
          <w:rFonts w:ascii="Garamond" w:hAnsi="Garamond"/>
          <w:i/>
          <w:color w:val="3366FF"/>
        </w:rPr>
        <w:t>)</w:t>
      </w:r>
    </w:p>
    <w:p w14:paraId="2901913D" w14:textId="77777777" w:rsidR="001C4A9B" w:rsidRDefault="001C4A9B" w:rsidP="008758F2">
      <w:pPr>
        <w:jc w:val="both"/>
        <w:rPr>
          <w:rFonts w:ascii="Garamond" w:hAnsi="Garamond"/>
          <w:b/>
        </w:rPr>
      </w:pPr>
    </w:p>
    <w:p w14:paraId="31A84448" w14:textId="77777777" w:rsidR="008758F2" w:rsidRDefault="008758F2" w:rsidP="008758F2">
      <w:pPr>
        <w:jc w:val="both"/>
        <w:rPr>
          <w:rFonts w:ascii="Garamond" w:hAnsi="Garamond"/>
          <w:b/>
        </w:rPr>
      </w:pPr>
      <w:r w:rsidRPr="00A95311">
        <w:rPr>
          <w:rFonts w:ascii="Garamond" w:hAnsi="Garamond"/>
          <w:b/>
        </w:rPr>
        <w:t>CLAUSULAS</w:t>
      </w:r>
    </w:p>
    <w:p w14:paraId="1F503ADA" w14:textId="77777777" w:rsidR="008758F2" w:rsidRDefault="008758F2" w:rsidP="008758F2">
      <w:pPr>
        <w:jc w:val="both"/>
        <w:rPr>
          <w:rFonts w:ascii="Garamond" w:hAnsi="Garamond"/>
          <w:b/>
        </w:rPr>
      </w:pPr>
    </w:p>
    <w:p w14:paraId="63EE759D" w14:textId="5F6645E9" w:rsidR="008758F2" w:rsidRDefault="008758F2" w:rsidP="008758F2">
      <w:pPr>
        <w:jc w:val="both"/>
        <w:rPr>
          <w:rFonts w:ascii="Garamond" w:hAnsi="Garamond" w:cs="Tahoma"/>
          <w:bCs/>
        </w:rPr>
      </w:pPr>
      <w:r w:rsidRPr="007162C0">
        <w:rPr>
          <w:rFonts w:ascii="Garamond" w:hAnsi="Garamond" w:cs="Tahoma"/>
          <w:b/>
          <w:bCs/>
        </w:rPr>
        <w:t xml:space="preserve">PRIMERA. OBJETO. </w:t>
      </w:r>
      <w:r w:rsidRPr="007162C0">
        <w:rPr>
          <w:rFonts w:ascii="Garamond" w:hAnsi="Garamond" w:cs="Tahoma"/>
          <w:bCs/>
        </w:rPr>
        <w:t>Este acuerdo tiene como objeto la obligac</w:t>
      </w:r>
      <w:r>
        <w:rPr>
          <w:rFonts w:ascii="Garamond" w:hAnsi="Garamond" w:cs="Tahoma"/>
          <w:bCs/>
        </w:rPr>
        <w:t xml:space="preserve">ión de protección que asume </w:t>
      </w:r>
      <w:r>
        <w:rPr>
          <w:rFonts w:ascii="Garamond" w:hAnsi="Garamond"/>
        </w:rPr>
        <w:t>RAZON SOCIAL DEL CONTRATISTA</w:t>
      </w:r>
      <w:r w:rsidRPr="007162C0">
        <w:rPr>
          <w:rFonts w:ascii="Garamond" w:hAnsi="Garamond" w:cs="Tahoma"/>
          <w:bCs/>
        </w:rPr>
        <w:t xml:space="preserve"> para proteger la </w:t>
      </w:r>
      <w:r>
        <w:rPr>
          <w:rFonts w:ascii="Garamond" w:hAnsi="Garamond" w:cs="Tahoma"/>
          <w:bCs/>
        </w:rPr>
        <w:t xml:space="preserve">información personal contenida en el Anexo No. 1, la cual se encuentra </w:t>
      </w:r>
      <w:r w:rsidRPr="007162C0">
        <w:rPr>
          <w:rFonts w:ascii="Garamond" w:hAnsi="Garamond" w:cs="Tahoma"/>
          <w:bCs/>
        </w:rPr>
        <w:t>bajo su custodi</w:t>
      </w:r>
      <w:r>
        <w:rPr>
          <w:rFonts w:ascii="Garamond" w:hAnsi="Garamond" w:cs="Tahoma"/>
          <w:bCs/>
        </w:rPr>
        <w:t>a.</w:t>
      </w:r>
    </w:p>
    <w:p w14:paraId="4E22FF9F" w14:textId="77777777" w:rsidR="008758F2" w:rsidRDefault="008758F2" w:rsidP="008758F2">
      <w:pPr>
        <w:jc w:val="both"/>
        <w:rPr>
          <w:rFonts w:ascii="Garamond" w:hAnsi="Garamond" w:cs="Tahoma"/>
          <w:bCs/>
        </w:rPr>
      </w:pPr>
    </w:p>
    <w:p w14:paraId="2FB54CB5" w14:textId="77777777" w:rsidR="008758F2" w:rsidRDefault="008758F2" w:rsidP="008758F2">
      <w:pPr>
        <w:jc w:val="both"/>
        <w:rPr>
          <w:rFonts w:ascii="Garamond" w:hAnsi="Garamond" w:cs="Tahoma"/>
          <w:bCs/>
        </w:rPr>
      </w:pPr>
      <w:r w:rsidRPr="003B7FC1">
        <w:rPr>
          <w:rFonts w:ascii="Garamond" w:hAnsi="Garamond" w:cs="Tahoma"/>
          <w:b/>
          <w:bCs/>
        </w:rPr>
        <w:t>SEGUNDA. ALCANCE DEL TRATAMIENTO</w:t>
      </w:r>
      <w:r>
        <w:rPr>
          <w:rFonts w:ascii="Garamond" w:hAnsi="Garamond" w:cs="Tahoma"/>
          <w:bCs/>
        </w:rPr>
        <w:t xml:space="preserve">. EL CONTRATISTA tratará los datos personales contenidos en el Anexo 1 para fines de: </w:t>
      </w:r>
    </w:p>
    <w:p w14:paraId="594C7C57" w14:textId="77777777" w:rsidR="008758F2" w:rsidRDefault="008758F2" w:rsidP="008758F2">
      <w:pPr>
        <w:jc w:val="both"/>
        <w:rPr>
          <w:rFonts w:ascii="Garamond" w:hAnsi="Garamond" w:cs="Tahoma"/>
          <w:bCs/>
        </w:rPr>
      </w:pPr>
    </w:p>
    <w:p w14:paraId="664B0579" w14:textId="77777777" w:rsidR="008758F2" w:rsidRPr="001C4A9B" w:rsidRDefault="008758F2" w:rsidP="008758F2">
      <w:pPr>
        <w:jc w:val="both"/>
        <w:rPr>
          <w:rFonts w:ascii="Garamond" w:hAnsi="Garamond" w:cs="Tahoma"/>
          <w:bCs/>
          <w:i/>
          <w:color w:val="3366FF"/>
        </w:rPr>
      </w:pPr>
      <w:r w:rsidRPr="001C4A9B">
        <w:rPr>
          <w:rFonts w:ascii="Garamond" w:hAnsi="Garamond" w:cs="Tahoma"/>
          <w:bCs/>
          <w:i/>
          <w:color w:val="3366FF"/>
        </w:rPr>
        <w:t>(DESCRIBIR LAS FINALIDADES DEL TRATAMIENTO a REALIZAR SEGÚN EL OBJETO CONTRATADO)</w:t>
      </w:r>
    </w:p>
    <w:p w14:paraId="671DD410" w14:textId="77777777" w:rsidR="008758F2" w:rsidRDefault="008758F2" w:rsidP="008758F2">
      <w:pPr>
        <w:jc w:val="both"/>
        <w:rPr>
          <w:rFonts w:ascii="Garamond" w:hAnsi="Garamond" w:cs="Tahoma"/>
          <w:bCs/>
        </w:rPr>
      </w:pPr>
    </w:p>
    <w:p w14:paraId="7E5D533C" w14:textId="77777777" w:rsidR="008758F2" w:rsidRPr="003B7FC1" w:rsidRDefault="008758F2" w:rsidP="008758F2">
      <w:pPr>
        <w:jc w:val="both"/>
        <w:rPr>
          <w:rFonts w:ascii="Garamond" w:hAnsi="Garamond" w:cs="Tahoma"/>
          <w:bCs/>
        </w:rPr>
      </w:pPr>
      <w:r w:rsidRPr="00F91AB0">
        <w:rPr>
          <w:rFonts w:ascii="Garamond" w:hAnsi="Garamond" w:cs="Tahoma"/>
          <w:b/>
          <w:bCs/>
        </w:rPr>
        <w:t>TERCERA. ALCANCE DE LA OBLIGACION DE PROTECCION</w:t>
      </w:r>
      <w:r>
        <w:rPr>
          <w:rFonts w:ascii="Garamond" w:hAnsi="Garamond" w:cs="Tahoma"/>
          <w:bCs/>
        </w:rPr>
        <w:t xml:space="preserve">.  La obligación de protección respecto de los datos personales contenidos en el Anexo 1 es asumida por EL CONTRATISTA como persona jurídica y por su personal, consultores y subcontratista que participen en la ejecución de este contrato. </w:t>
      </w:r>
    </w:p>
    <w:p w14:paraId="5D4F1470" w14:textId="77777777" w:rsidR="008758F2" w:rsidRPr="007162C0" w:rsidRDefault="008758F2" w:rsidP="008758F2">
      <w:pPr>
        <w:jc w:val="both"/>
        <w:rPr>
          <w:rFonts w:ascii="Garamond" w:hAnsi="Garamond" w:cs="Tahoma"/>
          <w:b/>
          <w:bCs/>
        </w:rPr>
      </w:pPr>
    </w:p>
    <w:p w14:paraId="3DCFFF67" w14:textId="77777777" w:rsidR="008758F2" w:rsidRDefault="008758F2" w:rsidP="008758F2">
      <w:pPr>
        <w:jc w:val="both"/>
        <w:rPr>
          <w:rFonts w:ascii="Garamond" w:hAnsi="Garamond" w:cs="Tahoma"/>
          <w:bCs/>
        </w:rPr>
      </w:pPr>
      <w:r w:rsidRPr="007162C0">
        <w:rPr>
          <w:rFonts w:ascii="Garamond" w:hAnsi="Garamond" w:cs="Tahoma"/>
          <w:bCs/>
        </w:rPr>
        <w:t>En este sentido</w:t>
      </w:r>
      <w:r>
        <w:rPr>
          <w:rFonts w:ascii="Garamond" w:hAnsi="Garamond" w:cs="Tahoma"/>
          <w:bCs/>
        </w:rPr>
        <w:t>, EL CONTRATISTA se obliga</w:t>
      </w:r>
      <w:r w:rsidRPr="007162C0">
        <w:rPr>
          <w:rFonts w:ascii="Garamond" w:hAnsi="Garamond" w:cs="Tahoma"/>
          <w:bCs/>
        </w:rPr>
        <w:t xml:space="preserve"> a dar a conocer este acuerdo a las personas antes indicadas y a que estos suscriban la constancia en la cual expresen el conocimiento del mismo y asuman las obligaciones que de aquí derivan.</w:t>
      </w:r>
    </w:p>
    <w:p w14:paraId="6F85EFC7" w14:textId="77777777" w:rsidR="008758F2" w:rsidRDefault="008758F2" w:rsidP="008758F2">
      <w:pPr>
        <w:jc w:val="both"/>
        <w:rPr>
          <w:rFonts w:ascii="Garamond" w:hAnsi="Garamond" w:cs="Tahoma"/>
          <w:bCs/>
        </w:rPr>
      </w:pPr>
    </w:p>
    <w:p w14:paraId="004C8B93" w14:textId="77777777" w:rsidR="008758F2" w:rsidRPr="007162C0" w:rsidRDefault="008758F2" w:rsidP="008758F2">
      <w:pPr>
        <w:jc w:val="both"/>
        <w:rPr>
          <w:rFonts w:ascii="Garamond" w:hAnsi="Garamond" w:cs="Tahoma"/>
          <w:bCs/>
        </w:rPr>
      </w:pPr>
      <w:r w:rsidRPr="00F91AB0">
        <w:rPr>
          <w:rFonts w:ascii="Garamond" w:hAnsi="Garamond" w:cs="Tahoma"/>
          <w:b/>
          <w:bCs/>
        </w:rPr>
        <w:t>CUARTA.</w:t>
      </w:r>
      <w:r>
        <w:rPr>
          <w:rFonts w:ascii="Garamond" w:hAnsi="Garamond" w:cs="Tahoma"/>
          <w:bCs/>
        </w:rPr>
        <w:t xml:space="preserve"> </w:t>
      </w:r>
      <w:r w:rsidRPr="007162C0">
        <w:rPr>
          <w:rFonts w:ascii="Garamond" w:hAnsi="Garamond" w:cs="Tahoma"/>
          <w:b/>
          <w:bCs/>
        </w:rPr>
        <w:t xml:space="preserve">OBLIGACIONES. </w:t>
      </w:r>
      <w:r>
        <w:rPr>
          <w:rFonts w:ascii="Garamond" w:hAnsi="Garamond" w:cs="Tahoma"/>
          <w:bCs/>
        </w:rPr>
        <w:t>Es</w:t>
      </w:r>
      <w:r w:rsidRPr="007162C0">
        <w:rPr>
          <w:rFonts w:ascii="Garamond" w:hAnsi="Garamond" w:cs="Tahoma"/>
          <w:bCs/>
        </w:rPr>
        <w:t xml:space="preserve"> </w:t>
      </w:r>
      <w:r>
        <w:rPr>
          <w:rFonts w:ascii="Garamond" w:hAnsi="Garamond" w:cs="Tahoma"/>
          <w:bCs/>
        </w:rPr>
        <w:t xml:space="preserve">obligación de EL CONTRATISTA </w:t>
      </w:r>
      <w:r w:rsidRPr="007162C0">
        <w:rPr>
          <w:rFonts w:ascii="Garamond" w:hAnsi="Garamond" w:cs="Tahoma"/>
          <w:bCs/>
        </w:rPr>
        <w:t>y demás personas antes mencionadas las siguientes:</w:t>
      </w:r>
    </w:p>
    <w:p w14:paraId="139337A2" w14:textId="77777777" w:rsidR="008758F2" w:rsidRPr="007162C0" w:rsidRDefault="008758F2" w:rsidP="008758F2">
      <w:pPr>
        <w:jc w:val="both"/>
        <w:rPr>
          <w:rFonts w:ascii="Garamond" w:hAnsi="Garamond" w:cs="Tahoma"/>
          <w:bCs/>
        </w:rPr>
      </w:pPr>
    </w:p>
    <w:p w14:paraId="11CA024B" w14:textId="77777777" w:rsidR="008758F2" w:rsidRDefault="008758F2" w:rsidP="008758F2">
      <w:pPr>
        <w:jc w:val="both"/>
        <w:rPr>
          <w:rFonts w:ascii="Garamond" w:hAnsi="Garamond" w:cs="Tahoma"/>
          <w:bCs/>
        </w:rPr>
      </w:pPr>
      <w:r>
        <w:rPr>
          <w:rFonts w:ascii="Garamond" w:hAnsi="Garamond" w:cs="Tahoma"/>
          <w:bCs/>
        </w:rPr>
        <w:t>4</w:t>
      </w:r>
      <w:r w:rsidRPr="007162C0">
        <w:rPr>
          <w:rFonts w:ascii="Garamond" w:hAnsi="Garamond" w:cs="Tahoma"/>
          <w:bCs/>
        </w:rPr>
        <w:t xml:space="preserve">.1. </w:t>
      </w:r>
      <w:r>
        <w:rPr>
          <w:rFonts w:ascii="Garamond" w:hAnsi="Garamond" w:cs="Tahoma"/>
          <w:bCs/>
        </w:rPr>
        <w:t>Dar confidencialidad a la información personal contenida en el Anexo 1.</w:t>
      </w:r>
    </w:p>
    <w:p w14:paraId="0DC6C12F" w14:textId="77777777" w:rsidR="008758F2" w:rsidRDefault="008758F2" w:rsidP="008758F2">
      <w:pPr>
        <w:jc w:val="both"/>
        <w:rPr>
          <w:rFonts w:ascii="Garamond" w:hAnsi="Garamond" w:cs="Tahoma"/>
          <w:bCs/>
        </w:rPr>
      </w:pPr>
      <w:r>
        <w:rPr>
          <w:rFonts w:ascii="Garamond" w:hAnsi="Garamond" w:cs="Tahoma"/>
          <w:bCs/>
        </w:rPr>
        <w:t xml:space="preserve">4.2. </w:t>
      </w:r>
      <w:r w:rsidRPr="007162C0">
        <w:rPr>
          <w:rFonts w:ascii="Garamond" w:hAnsi="Garamond" w:cs="Tahoma"/>
          <w:bCs/>
        </w:rPr>
        <w:t xml:space="preserve">Dar y mantener el carácter de reservada a la </w:t>
      </w:r>
      <w:r>
        <w:rPr>
          <w:rFonts w:ascii="Garamond" w:hAnsi="Garamond" w:cs="Tahoma"/>
          <w:bCs/>
        </w:rPr>
        <w:t xml:space="preserve">información personal contenida en el Anexo 1. </w:t>
      </w:r>
    </w:p>
    <w:p w14:paraId="1CEDEE1E" w14:textId="77777777" w:rsidR="008758F2" w:rsidRDefault="008758F2" w:rsidP="008758F2">
      <w:pPr>
        <w:jc w:val="both"/>
        <w:rPr>
          <w:rFonts w:ascii="Garamond" w:hAnsi="Garamond" w:cs="Tahoma"/>
          <w:bCs/>
        </w:rPr>
      </w:pPr>
      <w:r>
        <w:rPr>
          <w:rFonts w:ascii="Garamond" w:hAnsi="Garamond" w:cs="Tahoma"/>
          <w:bCs/>
        </w:rPr>
        <w:t xml:space="preserve">4.3. </w:t>
      </w:r>
      <w:r w:rsidRPr="007162C0">
        <w:rPr>
          <w:rFonts w:ascii="Garamond" w:hAnsi="Garamond" w:cs="Tahoma"/>
          <w:bCs/>
        </w:rPr>
        <w:t xml:space="preserve">Tratar </w:t>
      </w:r>
      <w:r>
        <w:rPr>
          <w:rFonts w:ascii="Garamond" w:hAnsi="Garamond" w:cs="Tahoma"/>
          <w:bCs/>
        </w:rPr>
        <w:t xml:space="preserve">la información personal descrita en el Anexo 1 </w:t>
      </w:r>
      <w:r w:rsidRPr="007162C0">
        <w:rPr>
          <w:rFonts w:ascii="Garamond" w:hAnsi="Garamond" w:cs="Tahoma"/>
          <w:bCs/>
        </w:rPr>
        <w:t xml:space="preserve">solo para los fines </w:t>
      </w:r>
      <w:r>
        <w:rPr>
          <w:rFonts w:ascii="Garamond" w:hAnsi="Garamond" w:cs="Tahoma"/>
          <w:bCs/>
        </w:rPr>
        <w:t>señalados en la cláusula segunda de este contrato.</w:t>
      </w:r>
    </w:p>
    <w:p w14:paraId="6ED4A9DA" w14:textId="77777777" w:rsidR="008758F2" w:rsidRDefault="008758F2" w:rsidP="008758F2">
      <w:pPr>
        <w:jc w:val="both"/>
        <w:rPr>
          <w:rFonts w:ascii="Garamond" w:hAnsi="Garamond" w:cs="Tahoma"/>
          <w:bCs/>
        </w:rPr>
      </w:pPr>
      <w:r>
        <w:rPr>
          <w:rFonts w:ascii="Garamond" w:hAnsi="Garamond" w:cs="Tahoma"/>
          <w:bCs/>
        </w:rPr>
        <w:t xml:space="preserve">4.4. </w:t>
      </w:r>
      <w:r w:rsidRPr="007162C0">
        <w:rPr>
          <w:rFonts w:ascii="Garamond" w:hAnsi="Garamond" w:cs="Tahoma"/>
          <w:bCs/>
        </w:rPr>
        <w:t xml:space="preserve">Adoptar medidas de seguridad a nivel lógico, físico y administrativo que impidan cualquier tratamiento o uso no autorizado de </w:t>
      </w:r>
      <w:r>
        <w:rPr>
          <w:rFonts w:ascii="Garamond" w:hAnsi="Garamond" w:cs="Tahoma"/>
          <w:bCs/>
        </w:rPr>
        <w:t xml:space="preserve">la información personal a la que se accede con ocasión de este contrato. </w:t>
      </w:r>
    </w:p>
    <w:p w14:paraId="6F850202" w14:textId="322F46FB" w:rsidR="008758F2" w:rsidRPr="007162C0" w:rsidRDefault="008758F2" w:rsidP="008758F2">
      <w:pPr>
        <w:jc w:val="both"/>
        <w:rPr>
          <w:rFonts w:ascii="Garamond" w:hAnsi="Garamond" w:cs="Tahoma"/>
          <w:bCs/>
        </w:rPr>
      </w:pPr>
      <w:r>
        <w:rPr>
          <w:rFonts w:ascii="Garamond" w:hAnsi="Garamond" w:cs="Tahoma"/>
          <w:bCs/>
        </w:rPr>
        <w:t xml:space="preserve">4.5. </w:t>
      </w:r>
      <w:r w:rsidRPr="007162C0">
        <w:rPr>
          <w:rFonts w:ascii="Garamond" w:hAnsi="Garamond" w:cs="Tahoma"/>
          <w:bCs/>
        </w:rPr>
        <w:t xml:space="preserve">Comunicar a </w:t>
      </w:r>
      <w:r w:rsidR="001C4A9B">
        <w:rPr>
          <w:rFonts w:ascii="Garamond" w:hAnsi="Garamond" w:cs="Tahoma"/>
          <w:bCs/>
        </w:rPr>
        <w:t>NOMBRE EMPRESA</w:t>
      </w:r>
      <w:r w:rsidRPr="007162C0">
        <w:rPr>
          <w:rFonts w:ascii="Garamond" w:hAnsi="Garamond" w:cs="Tahoma"/>
          <w:bCs/>
        </w:rPr>
        <w:t>, una vez tenga conocimiento de manera directa o a través de las personas me</w:t>
      </w:r>
      <w:r>
        <w:rPr>
          <w:rFonts w:ascii="Garamond" w:hAnsi="Garamond" w:cs="Tahoma"/>
          <w:bCs/>
        </w:rPr>
        <w:t>ncionadas en la cláusula tercera</w:t>
      </w:r>
      <w:r w:rsidRPr="007162C0">
        <w:rPr>
          <w:rFonts w:ascii="Garamond" w:hAnsi="Garamond" w:cs="Tahoma"/>
          <w:bCs/>
        </w:rPr>
        <w:t xml:space="preserve"> de este acuerdo, cualquier</w:t>
      </w:r>
      <w:r w:rsidRPr="00F45B29">
        <w:rPr>
          <w:rFonts w:ascii="Garamond" w:hAnsi="Garamond" w:cs="Tahoma"/>
          <w:bCs/>
        </w:rPr>
        <w:t xml:space="preserve"> indicio</w:t>
      </w:r>
      <w:r>
        <w:rPr>
          <w:rFonts w:ascii="Garamond" w:hAnsi="Garamond" w:cs="Tahoma"/>
          <w:bCs/>
          <w:color w:val="FF0000"/>
        </w:rPr>
        <w:t xml:space="preserve"> </w:t>
      </w:r>
      <w:r>
        <w:rPr>
          <w:rFonts w:ascii="Garamond" w:hAnsi="Garamond" w:cs="Tahoma"/>
          <w:bCs/>
        </w:rPr>
        <w:t>o</w:t>
      </w:r>
      <w:r w:rsidRPr="007162C0">
        <w:rPr>
          <w:rFonts w:ascii="Garamond" w:hAnsi="Garamond" w:cs="Tahoma"/>
          <w:bCs/>
        </w:rPr>
        <w:t xml:space="preserve"> hecho cierto que </w:t>
      </w:r>
      <w:r w:rsidRPr="007162C0">
        <w:rPr>
          <w:rFonts w:ascii="Garamond" w:hAnsi="Garamond" w:cs="Tahoma"/>
          <w:bCs/>
        </w:rPr>
        <w:lastRenderedPageBreak/>
        <w:t>implique</w:t>
      </w:r>
      <w:r>
        <w:rPr>
          <w:rFonts w:ascii="Garamond" w:hAnsi="Garamond" w:cs="Tahoma"/>
          <w:bCs/>
        </w:rPr>
        <w:t xml:space="preserve"> una violación a las medidas de seguridad adoptadas para proteger la información personal </w:t>
      </w:r>
      <w:r w:rsidRPr="007162C0">
        <w:rPr>
          <w:rFonts w:ascii="Garamond" w:hAnsi="Garamond" w:cs="Tahoma"/>
          <w:bCs/>
        </w:rPr>
        <w:t xml:space="preserve">o que impliquen un tratamiento inadecuado de estos activos de información o un uso no autorizado de tales. </w:t>
      </w:r>
    </w:p>
    <w:p w14:paraId="5CAB03A1" w14:textId="7D835AC5" w:rsidR="008758F2" w:rsidRPr="007162C0" w:rsidRDefault="008758F2" w:rsidP="008758F2">
      <w:pPr>
        <w:jc w:val="both"/>
        <w:rPr>
          <w:rFonts w:ascii="Garamond" w:hAnsi="Garamond" w:cs="Tahoma"/>
          <w:bCs/>
        </w:rPr>
      </w:pPr>
      <w:r>
        <w:rPr>
          <w:rFonts w:ascii="Garamond" w:hAnsi="Garamond" w:cs="Tahoma"/>
          <w:bCs/>
        </w:rPr>
        <w:t>4.6.</w:t>
      </w:r>
      <w:r w:rsidRPr="007162C0">
        <w:rPr>
          <w:rFonts w:ascii="Garamond" w:hAnsi="Garamond" w:cs="Tahoma"/>
          <w:bCs/>
        </w:rPr>
        <w:t xml:space="preserve"> Comunicar a </w:t>
      </w:r>
      <w:r w:rsidR="001C4A9B">
        <w:rPr>
          <w:rFonts w:ascii="Garamond" w:hAnsi="Garamond" w:cs="Tahoma"/>
          <w:bCs/>
        </w:rPr>
        <w:t>NOMBRE EMPRESA</w:t>
      </w:r>
      <w:r w:rsidRPr="007162C0">
        <w:rPr>
          <w:rFonts w:ascii="Garamond" w:hAnsi="Garamond" w:cs="Tahoma"/>
          <w:bCs/>
        </w:rPr>
        <w:t>, una vez le sea notificada, cualquier solicitud de orden de autoridad compe</w:t>
      </w:r>
      <w:r>
        <w:rPr>
          <w:rFonts w:ascii="Garamond" w:hAnsi="Garamond" w:cs="Tahoma"/>
          <w:bCs/>
        </w:rPr>
        <w:t xml:space="preserve">tente que pretenda acceder a los datos personales </w:t>
      </w:r>
      <w:r w:rsidRPr="007162C0">
        <w:rPr>
          <w:rFonts w:ascii="Garamond" w:hAnsi="Garamond" w:cs="Tahoma"/>
          <w:bCs/>
        </w:rPr>
        <w:t>objeto de este acuerdo.</w:t>
      </w:r>
      <w:r>
        <w:rPr>
          <w:rFonts w:ascii="Garamond" w:hAnsi="Garamond" w:cs="Tahoma"/>
          <w:bCs/>
        </w:rPr>
        <w:t xml:space="preserve"> </w:t>
      </w:r>
    </w:p>
    <w:p w14:paraId="27B72FE6" w14:textId="71C97686" w:rsidR="008758F2" w:rsidRPr="007162C0" w:rsidRDefault="008758F2" w:rsidP="008758F2">
      <w:pPr>
        <w:jc w:val="both"/>
        <w:rPr>
          <w:rFonts w:ascii="Garamond" w:hAnsi="Garamond" w:cs="Tahoma"/>
          <w:bCs/>
        </w:rPr>
      </w:pPr>
      <w:r w:rsidRPr="006923B6">
        <w:rPr>
          <w:rFonts w:ascii="Garamond" w:hAnsi="Garamond" w:cs="Tahoma"/>
          <w:bCs/>
        </w:rPr>
        <w:t>4.7.</w:t>
      </w:r>
      <w:r>
        <w:rPr>
          <w:rFonts w:ascii="Garamond" w:hAnsi="Garamond" w:cs="Tahoma"/>
          <w:bCs/>
          <w:color w:val="FF0000"/>
        </w:rPr>
        <w:t xml:space="preserve"> </w:t>
      </w:r>
      <w:r w:rsidRPr="007162C0">
        <w:rPr>
          <w:rFonts w:ascii="Garamond" w:hAnsi="Garamond" w:cs="Tahoma"/>
          <w:bCs/>
        </w:rPr>
        <w:t xml:space="preserve">Colaborar con </w:t>
      </w:r>
      <w:r w:rsidR="001C4A9B">
        <w:rPr>
          <w:rFonts w:ascii="Garamond" w:hAnsi="Garamond" w:cs="Tahoma"/>
          <w:bCs/>
        </w:rPr>
        <w:t>NOMBRE EMPRESA</w:t>
      </w:r>
      <w:r>
        <w:rPr>
          <w:rFonts w:ascii="Garamond" w:hAnsi="Garamond" w:cs="Tahoma"/>
          <w:bCs/>
        </w:rPr>
        <w:t xml:space="preserve"> </w:t>
      </w:r>
      <w:r w:rsidRPr="007162C0">
        <w:rPr>
          <w:rFonts w:ascii="Garamond" w:hAnsi="Garamond" w:cs="Tahoma"/>
          <w:bCs/>
        </w:rPr>
        <w:t xml:space="preserve">en la gestión de cualquier incidente de seguridad que llegare a comprometer </w:t>
      </w:r>
      <w:r>
        <w:rPr>
          <w:rFonts w:ascii="Garamond" w:hAnsi="Garamond" w:cs="Tahoma"/>
          <w:bCs/>
        </w:rPr>
        <w:t>los datos personales objeto de este acuerdo</w:t>
      </w:r>
      <w:r w:rsidRPr="007162C0">
        <w:rPr>
          <w:rFonts w:ascii="Garamond" w:hAnsi="Garamond" w:cs="Tahoma"/>
          <w:bCs/>
        </w:rPr>
        <w:t>; sea q</w:t>
      </w:r>
      <w:r w:rsidR="00401DFD">
        <w:rPr>
          <w:rFonts w:ascii="Garamond" w:hAnsi="Garamond" w:cs="Tahoma"/>
          <w:bCs/>
        </w:rPr>
        <w:t>ue esta la realice directamente</w:t>
      </w:r>
      <w:r w:rsidRPr="007162C0">
        <w:rPr>
          <w:rFonts w:ascii="Garamond" w:hAnsi="Garamond" w:cs="Tahoma"/>
          <w:bCs/>
        </w:rPr>
        <w:t xml:space="preserve"> o un tercero por ella contratada o una autoridad competente.</w:t>
      </w:r>
      <w:r>
        <w:rPr>
          <w:rFonts w:ascii="Garamond" w:hAnsi="Garamond" w:cs="Tahoma"/>
          <w:bCs/>
        </w:rPr>
        <w:t xml:space="preserve"> </w:t>
      </w:r>
    </w:p>
    <w:p w14:paraId="39B5606C" w14:textId="7823EBB6" w:rsidR="008758F2" w:rsidRPr="007162C0" w:rsidRDefault="008758F2" w:rsidP="008758F2">
      <w:pPr>
        <w:jc w:val="both"/>
        <w:rPr>
          <w:rFonts w:ascii="Garamond" w:hAnsi="Garamond" w:cs="Tahoma"/>
          <w:bCs/>
        </w:rPr>
      </w:pPr>
      <w:r>
        <w:rPr>
          <w:rFonts w:ascii="Garamond" w:hAnsi="Garamond" w:cs="Tahoma"/>
          <w:bCs/>
        </w:rPr>
        <w:t xml:space="preserve">4.8. </w:t>
      </w:r>
      <w:r w:rsidRPr="007162C0">
        <w:rPr>
          <w:rFonts w:ascii="Garamond" w:hAnsi="Garamond" w:cs="Tahoma"/>
          <w:bCs/>
        </w:rPr>
        <w:t>Autorizar a</w:t>
      </w:r>
      <w:r>
        <w:rPr>
          <w:rFonts w:ascii="Garamond" w:hAnsi="Garamond" w:cs="Tahoma"/>
          <w:bCs/>
        </w:rPr>
        <w:t xml:space="preserve"> </w:t>
      </w:r>
      <w:r w:rsidR="001C4A9B">
        <w:rPr>
          <w:rFonts w:ascii="Garamond" w:hAnsi="Garamond" w:cs="Tahoma"/>
          <w:bCs/>
        </w:rPr>
        <w:t>NOMBRE EMPRESA</w:t>
      </w:r>
      <w:r w:rsidRPr="007162C0">
        <w:rPr>
          <w:rFonts w:ascii="Garamond" w:hAnsi="Garamond" w:cs="Tahoma"/>
          <w:bCs/>
        </w:rPr>
        <w:t xml:space="preserve"> para realizar de manera directa o indirecta</w:t>
      </w:r>
      <w:r>
        <w:rPr>
          <w:rFonts w:ascii="Garamond" w:hAnsi="Garamond" w:cs="Tahoma"/>
          <w:bCs/>
        </w:rPr>
        <w:t xml:space="preserve"> cualquier actividad de auditorí</w:t>
      </w:r>
      <w:r w:rsidRPr="007162C0">
        <w:rPr>
          <w:rFonts w:ascii="Garamond" w:hAnsi="Garamond" w:cs="Tahoma"/>
          <w:bCs/>
        </w:rPr>
        <w:t>a tendiente a verificar el cumplimiento de este acuerdo.</w:t>
      </w:r>
    </w:p>
    <w:p w14:paraId="7E40EF37" w14:textId="77777777" w:rsidR="008758F2" w:rsidRPr="007162C0" w:rsidRDefault="008758F2" w:rsidP="008758F2">
      <w:pPr>
        <w:jc w:val="both"/>
        <w:rPr>
          <w:rFonts w:ascii="Garamond" w:hAnsi="Garamond" w:cs="Tahoma"/>
          <w:bCs/>
        </w:rPr>
      </w:pPr>
      <w:r>
        <w:rPr>
          <w:rFonts w:ascii="Garamond" w:hAnsi="Garamond" w:cs="Tahoma"/>
          <w:bCs/>
        </w:rPr>
        <w:t>4.9.</w:t>
      </w:r>
      <w:r w:rsidRPr="007162C0">
        <w:rPr>
          <w:rFonts w:ascii="Garamond" w:hAnsi="Garamond" w:cs="Tahoma"/>
          <w:bCs/>
        </w:rPr>
        <w:t xml:space="preserve"> Presentar ante las autoridades competentes las denuncias a las que haya lugar como consecuencia de cualquier conducta considerada como delito a la luz de la ley 1273 de 2009, en especial aquellas que puedan dar lugar a la violación de datos personales.</w:t>
      </w:r>
    </w:p>
    <w:p w14:paraId="1C2604F9" w14:textId="77777777" w:rsidR="008758F2" w:rsidRPr="007162C0" w:rsidRDefault="008758F2" w:rsidP="008758F2">
      <w:pPr>
        <w:jc w:val="both"/>
        <w:rPr>
          <w:rFonts w:ascii="Garamond" w:hAnsi="Garamond" w:cs="Tahoma"/>
          <w:bCs/>
        </w:rPr>
      </w:pPr>
    </w:p>
    <w:p w14:paraId="79997ED3" w14:textId="77777777" w:rsidR="008758F2" w:rsidRPr="006923B6" w:rsidRDefault="008758F2" w:rsidP="008758F2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QUINTA. PROHIBICIONES. </w:t>
      </w:r>
      <w:r>
        <w:rPr>
          <w:rFonts w:ascii="Garamond" w:hAnsi="Garamond" w:cs="Tahoma"/>
          <w:bCs/>
        </w:rPr>
        <w:t>Son prohibiciones para EL CONTRATISTA</w:t>
      </w:r>
      <w:r w:rsidRPr="007162C0">
        <w:rPr>
          <w:rFonts w:ascii="Garamond" w:hAnsi="Garamond" w:cs="Tahoma"/>
          <w:bCs/>
        </w:rPr>
        <w:t xml:space="preserve"> las siguientes:</w:t>
      </w:r>
    </w:p>
    <w:p w14:paraId="10A3519A" w14:textId="77777777" w:rsidR="008758F2" w:rsidRPr="007162C0" w:rsidRDefault="008758F2" w:rsidP="008758F2">
      <w:pPr>
        <w:jc w:val="both"/>
        <w:rPr>
          <w:rFonts w:ascii="Garamond" w:hAnsi="Garamond" w:cs="Tahoma"/>
          <w:bCs/>
        </w:rPr>
      </w:pPr>
    </w:p>
    <w:p w14:paraId="647E389D" w14:textId="77777777" w:rsidR="008758F2" w:rsidRPr="007162C0" w:rsidRDefault="008758F2" w:rsidP="008758F2">
      <w:pPr>
        <w:jc w:val="both"/>
        <w:rPr>
          <w:rFonts w:ascii="Garamond" w:hAnsi="Garamond" w:cs="Tahoma"/>
          <w:bCs/>
        </w:rPr>
      </w:pPr>
      <w:r>
        <w:rPr>
          <w:rFonts w:ascii="Garamond" w:hAnsi="Garamond" w:cs="Tahoma"/>
          <w:bCs/>
        </w:rPr>
        <w:t>5</w:t>
      </w:r>
      <w:r w:rsidRPr="007162C0">
        <w:rPr>
          <w:rFonts w:ascii="Garamond" w:hAnsi="Garamond" w:cs="Tahoma"/>
          <w:bCs/>
        </w:rPr>
        <w:t>.1. Usar</w:t>
      </w:r>
      <w:r>
        <w:rPr>
          <w:rFonts w:ascii="Garamond" w:hAnsi="Garamond" w:cs="Tahoma"/>
          <w:bCs/>
        </w:rPr>
        <w:t xml:space="preserve"> los datos personales en provecho propio o de un tercero en forma contraria a lo pactado en este contrato. </w:t>
      </w:r>
    </w:p>
    <w:p w14:paraId="594EDDAA" w14:textId="77777777" w:rsidR="008758F2" w:rsidRPr="007162C0" w:rsidRDefault="008758F2" w:rsidP="008758F2">
      <w:pPr>
        <w:jc w:val="both"/>
        <w:rPr>
          <w:rFonts w:ascii="Garamond" w:hAnsi="Garamond" w:cs="Tahoma"/>
          <w:bCs/>
        </w:rPr>
      </w:pPr>
      <w:r>
        <w:rPr>
          <w:rFonts w:ascii="Garamond" w:hAnsi="Garamond" w:cs="Tahoma"/>
          <w:bCs/>
        </w:rPr>
        <w:t>5.2.</w:t>
      </w:r>
      <w:r w:rsidRPr="007162C0">
        <w:rPr>
          <w:rFonts w:ascii="Garamond" w:hAnsi="Garamond" w:cs="Tahoma"/>
          <w:bCs/>
        </w:rPr>
        <w:t xml:space="preserve"> Permitir el acceso </w:t>
      </w:r>
      <w:r>
        <w:rPr>
          <w:rFonts w:ascii="Garamond" w:hAnsi="Garamond" w:cs="Tahoma"/>
          <w:bCs/>
        </w:rPr>
        <w:t>a terceros no autorizado.</w:t>
      </w:r>
    </w:p>
    <w:p w14:paraId="419A9B8C" w14:textId="1F24BFE2" w:rsidR="008758F2" w:rsidRPr="007162C0" w:rsidRDefault="008758F2" w:rsidP="008758F2">
      <w:pPr>
        <w:jc w:val="both"/>
        <w:rPr>
          <w:rFonts w:ascii="Garamond" w:hAnsi="Garamond" w:cs="Tahoma"/>
          <w:bCs/>
        </w:rPr>
      </w:pPr>
      <w:r>
        <w:rPr>
          <w:rFonts w:ascii="Garamond" w:hAnsi="Garamond" w:cs="Tahoma"/>
          <w:bCs/>
        </w:rPr>
        <w:t xml:space="preserve">5.3. </w:t>
      </w:r>
      <w:r w:rsidRPr="007162C0">
        <w:rPr>
          <w:rFonts w:ascii="Garamond" w:hAnsi="Garamond" w:cs="Tahoma"/>
          <w:bCs/>
        </w:rPr>
        <w:t xml:space="preserve">Entregar </w:t>
      </w:r>
      <w:r>
        <w:rPr>
          <w:rFonts w:ascii="Garamond" w:hAnsi="Garamond" w:cs="Tahoma"/>
          <w:bCs/>
        </w:rPr>
        <w:t>los datos personales descritos en el Anexo 1</w:t>
      </w:r>
      <w:r w:rsidRPr="007162C0">
        <w:rPr>
          <w:rFonts w:ascii="Garamond" w:hAnsi="Garamond" w:cs="Tahoma"/>
          <w:bCs/>
        </w:rPr>
        <w:t xml:space="preserve"> a cualquier autoridad sin haber notificado </w:t>
      </w:r>
      <w:r>
        <w:rPr>
          <w:rFonts w:ascii="Garamond" w:hAnsi="Garamond" w:cs="Tahoma"/>
          <w:bCs/>
        </w:rPr>
        <w:t xml:space="preserve">el requerimiento a </w:t>
      </w:r>
      <w:r w:rsidR="001C4A9B">
        <w:rPr>
          <w:rFonts w:ascii="Garamond" w:hAnsi="Garamond" w:cs="Tahoma"/>
          <w:bCs/>
        </w:rPr>
        <w:t>NOMBRE EMPRESA</w:t>
      </w:r>
      <w:r>
        <w:rPr>
          <w:rFonts w:ascii="Garamond" w:hAnsi="Garamond" w:cs="Tahoma"/>
          <w:bCs/>
        </w:rPr>
        <w:t xml:space="preserve">, </w:t>
      </w:r>
      <w:r w:rsidRPr="007162C0">
        <w:rPr>
          <w:rFonts w:ascii="Garamond" w:hAnsi="Garamond" w:cs="Tahoma"/>
          <w:bCs/>
        </w:rPr>
        <w:t xml:space="preserve">con el fin de que esta pueda analizar de manera previa la competencia de la autoridad solicitante y la correlación directa de la orden y el hecho objeto de investigación y/o requerimiento. </w:t>
      </w:r>
    </w:p>
    <w:p w14:paraId="634E2D10" w14:textId="77777777" w:rsidR="008758F2" w:rsidRDefault="008758F2" w:rsidP="008758F2">
      <w:pPr>
        <w:jc w:val="both"/>
        <w:rPr>
          <w:rFonts w:ascii="Garamond" w:hAnsi="Garamond" w:cs="Tahoma"/>
          <w:bCs/>
        </w:rPr>
      </w:pPr>
      <w:r>
        <w:rPr>
          <w:rFonts w:ascii="Garamond" w:hAnsi="Garamond" w:cs="Tahoma"/>
          <w:bCs/>
        </w:rPr>
        <w:t xml:space="preserve">5.4. </w:t>
      </w:r>
      <w:r w:rsidRPr="007162C0">
        <w:rPr>
          <w:rFonts w:ascii="Garamond" w:hAnsi="Garamond" w:cs="Tahoma"/>
          <w:bCs/>
        </w:rPr>
        <w:t>Abstenerse de investigar cualquier incidente de seguridad que comprometa la seguridad de</w:t>
      </w:r>
      <w:r>
        <w:rPr>
          <w:rFonts w:ascii="Garamond" w:hAnsi="Garamond" w:cs="Tahoma"/>
          <w:bCs/>
        </w:rPr>
        <w:t xml:space="preserve"> los datos personales contenidos en el Anexo 1.</w:t>
      </w:r>
    </w:p>
    <w:p w14:paraId="4923AB89" w14:textId="77777777" w:rsidR="008758F2" w:rsidRDefault="008758F2" w:rsidP="008758F2">
      <w:pPr>
        <w:jc w:val="both"/>
        <w:rPr>
          <w:rFonts w:ascii="Garamond" w:hAnsi="Garamond" w:cs="Tahoma"/>
          <w:bCs/>
        </w:rPr>
      </w:pPr>
      <w:r>
        <w:rPr>
          <w:rFonts w:ascii="Garamond" w:hAnsi="Garamond" w:cs="Tahoma"/>
          <w:bCs/>
        </w:rPr>
        <w:t xml:space="preserve">5.5. </w:t>
      </w:r>
      <w:r w:rsidRPr="007162C0">
        <w:rPr>
          <w:rFonts w:ascii="Garamond" w:hAnsi="Garamond" w:cs="Tahoma"/>
          <w:bCs/>
        </w:rPr>
        <w:t>Alterar cualquiera de los atributos de la información</w:t>
      </w:r>
      <w:r>
        <w:rPr>
          <w:rFonts w:ascii="Garamond" w:hAnsi="Garamond" w:cs="Tahoma"/>
          <w:bCs/>
        </w:rPr>
        <w:t xml:space="preserve"> personal a la que se accede en razón de este contrato. </w:t>
      </w:r>
    </w:p>
    <w:p w14:paraId="78786FBF" w14:textId="77777777" w:rsidR="008758F2" w:rsidRDefault="008758F2" w:rsidP="008758F2">
      <w:pPr>
        <w:jc w:val="both"/>
        <w:rPr>
          <w:rFonts w:ascii="Garamond" w:hAnsi="Garamond" w:cs="Tahoma"/>
          <w:bCs/>
        </w:rPr>
      </w:pPr>
    </w:p>
    <w:p w14:paraId="3F63EF71" w14:textId="22D9E5E7" w:rsidR="008758F2" w:rsidRPr="00A757EA" w:rsidRDefault="008758F2" w:rsidP="008758F2">
      <w:pPr>
        <w:jc w:val="both"/>
        <w:rPr>
          <w:rFonts w:ascii="Garamond" w:hAnsi="Garamond" w:cs="Tahoma"/>
          <w:bCs/>
        </w:rPr>
      </w:pPr>
      <w:r w:rsidRPr="00A757EA">
        <w:rPr>
          <w:rFonts w:ascii="Garamond" w:hAnsi="Garamond" w:cs="Tahoma"/>
          <w:b/>
          <w:bCs/>
        </w:rPr>
        <w:t xml:space="preserve">SEXTA. </w:t>
      </w:r>
      <w:r w:rsidRPr="007162C0">
        <w:rPr>
          <w:rFonts w:ascii="Garamond" w:hAnsi="Garamond" w:cs="Tahoma"/>
          <w:b/>
        </w:rPr>
        <w:t>INDEMNIDAD</w:t>
      </w:r>
      <w:r w:rsidRPr="007162C0">
        <w:rPr>
          <w:rFonts w:ascii="Garamond" w:hAnsi="Garamond" w:cs="Tahoma"/>
        </w:rPr>
        <w:t xml:space="preserve">. </w:t>
      </w:r>
      <w:r>
        <w:rPr>
          <w:rFonts w:ascii="Garamond" w:hAnsi="Garamond" w:cs="Tahoma"/>
        </w:rPr>
        <w:t>EL CONTRATISTA indemnizará</w:t>
      </w:r>
      <w:r w:rsidRPr="007162C0">
        <w:rPr>
          <w:rFonts w:ascii="Garamond" w:hAnsi="Garamond" w:cs="Tahoma"/>
        </w:rPr>
        <w:t xml:space="preserve"> a </w:t>
      </w:r>
      <w:r w:rsidR="001C4A9B">
        <w:rPr>
          <w:rFonts w:ascii="Garamond" w:hAnsi="Garamond" w:cs="Tahoma"/>
        </w:rPr>
        <w:t>NOMBRE EMPRESA</w:t>
      </w:r>
      <w:r>
        <w:rPr>
          <w:rFonts w:ascii="Garamond" w:hAnsi="Garamond" w:cs="Tahoma"/>
        </w:rPr>
        <w:t xml:space="preserve"> </w:t>
      </w:r>
      <w:r w:rsidRPr="007162C0">
        <w:rPr>
          <w:rFonts w:ascii="Garamond" w:hAnsi="Garamond" w:cs="Tahoma"/>
        </w:rPr>
        <w:t>en caso de cualq</w:t>
      </w:r>
      <w:r>
        <w:rPr>
          <w:rFonts w:ascii="Garamond" w:hAnsi="Garamond" w:cs="Tahoma"/>
        </w:rPr>
        <w:t>uier perjuicio ocasionado por la</w:t>
      </w:r>
      <w:r w:rsidRPr="007162C0">
        <w:rPr>
          <w:rFonts w:ascii="Garamond" w:hAnsi="Garamond" w:cs="Tahoma"/>
        </w:rPr>
        <w:t xml:space="preserve"> falta de diligencia, cuidado y prudencia en relación con </w:t>
      </w:r>
      <w:r>
        <w:rPr>
          <w:rFonts w:ascii="Garamond" w:hAnsi="Garamond" w:cs="Tahoma"/>
        </w:rPr>
        <w:t>la protección y/o</w:t>
      </w:r>
      <w:r w:rsidRPr="007162C0">
        <w:rPr>
          <w:rFonts w:ascii="Garamond" w:hAnsi="Garamond" w:cs="Tahoma"/>
        </w:rPr>
        <w:t xml:space="preserve"> tratamiento de </w:t>
      </w:r>
      <w:r>
        <w:rPr>
          <w:rFonts w:ascii="Garamond" w:hAnsi="Garamond" w:cs="Tahoma"/>
        </w:rPr>
        <w:t xml:space="preserve">la información personal a la que accede con ocasión de este </w:t>
      </w:r>
      <w:r>
        <w:rPr>
          <w:rFonts w:ascii="Garamond" w:hAnsi="Garamond" w:cs="Tahoma"/>
          <w:bCs/>
        </w:rPr>
        <w:t>contrato</w:t>
      </w:r>
      <w:r>
        <w:rPr>
          <w:rFonts w:ascii="Garamond" w:hAnsi="Garamond" w:cs="Tahoma"/>
        </w:rPr>
        <w:t>. Así mismo, serán responsable</w:t>
      </w:r>
      <w:r w:rsidRPr="007162C0">
        <w:rPr>
          <w:rFonts w:ascii="Garamond" w:hAnsi="Garamond" w:cs="Tahoma"/>
        </w:rPr>
        <w:t xml:space="preserve"> de cualquier sanción que pudiera imponerse a </w:t>
      </w:r>
      <w:r w:rsidR="001C4A9B">
        <w:rPr>
          <w:rFonts w:ascii="Garamond" w:hAnsi="Garamond" w:cs="Tahoma"/>
        </w:rPr>
        <w:t>NOMBRE EMPRESA</w:t>
      </w:r>
      <w:r w:rsidRPr="007162C0">
        <w:rPr>
          <w:rFonts w:ascii="Garamond" w:hAnsi="Garamond" w:cs="Tahoma"/>
        </w:rPr>
        <w:t xml:space="preserve"> por parte de la SIC como autoridad en materia de protección de datos personales y que fuera imputable a </w:t>
      </w:r>
      <w:r>
        <w:rPr>
          <w:rFonts w:ascii="Garamond" w:hAnsi="Garamond" w:cs="Tahoma"/>
        </w:rPr>
        <w:t xml:space="preserve">EL CONTRATISTA </w:t>
      </w:r>
      <w:r w:rsidRPr="00BA71EC">
        <w:rPr>
          <w:rFonts w:ascii="Garamond" w:hAnsi="Garamond" w:cs="Tahoma"/>
        </w:rPr>
        <w:t>como resultado de una investigación. En tales casos, asumirá los costos de abogados externos</w:t>
      </w:r>
      <w:r>
        <w:rPr>
          <w:rFonts w:ascii="Garamond" w:hAnsi="Garamond" w:cs="Tahoma"/>
        </w:rPr>
        <w:t xml:space="preserve"> y de cualquiera otro tipo de profesionales</w:t>
      </w:r>
      <w:r w:rsidRPr="00BA71EC">
        <w:rPr>
          <w:rFonts w:ascii="Garamond" w:hAnsi="Garamond" w:cs="Tahoma"/>
        </w:rPr>
        <w:t xml:space="preserve"> a los que</w:t>
      </w:r>
      <w:r>
        <w:rPr>
          <w:rFonts w:ascii="Garamond" w:hAnsi="Garamond" w:cs="Tahoma"/>
        </w:rPr>
        <w:t xml:space="preserve"> llegue a acudir </w:t>
      </w:r>
      <w:r w:rsidR="001C4A9B">
        <w:rPr>
          <w:rFonts w:ascii="Garamond" w:hAnsi="Garamond" w:cs="Tahoma"/>
        </w:rPr>
        <w:t>NOMBRE EMPRESA</w:t>
      </w:r>
      <w:r>
        <w:rPr>
          <w:rFonts w:ascii="Garamond" w:hAnsi="Garamond" w:cs="Tahoma"/>
        </w:rPr>
        <w:t xml:space="preserve"> para su defensa</w:t>
      </w:r>
      <w:r w:rsidRPr="007162C0">
        <w:rPr>
          <w:rFonts w:ascii="Garamond" w:hAnsi="Garamond" w:cs="Tahoma"/>
        </w:rPr>
        <w:t xml:space="preserve"> con ocasión de las acciones que inicie tal autoridad.</w:t>
      </w:r>
    </w:p>
    <w:p w14:paraId="77E5A208" w14:textId="77777777" w:rsidR="008758F2" w:rsidRDefault="008758F2" w:rsidP="008758F2">
      <w:pPr>
        <w:jc w:val="both"/>
        <w:rPr>
          <w:rFonts w:ascii="Garamond" w:hAnsi="Garamond" w:cs="Tahoma"/>
          <w:bCs/>
        </w:rPr>
      </w:pPr>
    </w:p>
    <w:p w14:paraId="3F8600E5" w14:textId="77777777" w:rsidR="008758F2" w:rsidRPr="00A757EA" w:rsidRDefault="008758F2" w:rsidP="008758F2">
      <w:pPr>
        <w:jc w:val="both"/>
        <w:rPr>
          <w:rFonts w:ascii="Garamond" w:hAnsi="Garamond" w:cs="Tahoma"/>
          <w:bCs/>
        </w:rPr>
      </w:pPr>
      <w:r w:rsidRPr="007115C0">
        <w:rPr>
          <w:rFonts w:ascii="Garamond" w:hAnsi="Garamond" w:cs="Tahoma"/>
          <w:b/>
          <w:bCs/>
        </w:rPr>
        <w:t>SEPTIMA.</w:t>
      </w:r>
      <w:r w:rsidRPr="007162C0">
        <w:rPr>
          <w:rFonts w:ascii="Garamond" w:hAnsi="Garamond" w:cs="Tahoma"/>
          <w:b/>
        </w:rPr>
        <w:t>COMUNICACIONES</w:t>
      </w:r>
      <w:r w:rsidRPr="007162C0">
        <w:rPr>
          <w:rFonts w:ascii="Garamond" w:hAnsi="Garamond" w:cs="Tahoma"/>
        </w:rPr>
        <w:t xml:space="preserve">. </w:t>
      </w:r>
      <w:r w:rsidRPr="007162C0">
        <w:rPr>
          <w:rFonts w:ascii="Garamond" w:hAnsi="Garamond"/>
        </w:rPr>
        <w:t xml:space="preserve">Cualquier comunicación que deba ser enviada por una parte a la otra durante la vigencia de este acuerdo, podrá ser entregada personalmente, por correo, por fax o vía e-mail, a las siguientes direcciones: </w:t>
      </w:r>
    </w:p>
    <w:p w14:paraId="12DD31ED" w14:textId="77777777" w:rsidR="008758F2" w:rsidRDefault="008758F2" w:rsidP="008758F2">
      <w:pPr>
        <w:pStyle w:val="Textodecuerpo3"/>
        <w:spacing w:line="240" w:lineRule="auto"/>
        <w:rPr>
          <w:rFonts w:ascii="Garamond" w:hAnsi="Garamond"/>
        </w:rPr>
      </w:pPr>
    </w:p>
    <w:p w14:paraId="3C2D8D67" w14:textId="77777777" w:rsidR="001C4A9B" w:rsidRDefault="001C4A9B" w:rsidP="008758F2">
      <w:pPr>
        <w:pStyle w:val="Textodecuerpo3"/>
        <w:spacing w:line="240" w:lineRule="auto"/>
        <w:rPr>
          <w:rFonts w:ascii="Garamond" w:hAnsi="Garamond"/>
        </w:rPr>
      </w:pPr>
    </w:p>
    <w:p w14:paraId="3A9683C2" w14:textId="77777777" w:rsidR="001C4A9B" w:rsidRPr="007162C0" w:rsidRDefault="001C4A9B" w:rsidP="008758F2">
      <w:pPr>
        <w:pStyle w:val="Textodecuerpo3"/>
        <w:spacing w:line="240" w:lineRule="auto"/>
        <w:rPr>
          <w:rFonts w:ascii="Garamond" w:hAnsi="Garamond"/>
        </w:rPr>
      </w:pPr>
    </w:p>
    <w:p w14:paraId="4AD117AE" w14:textId="1827867A" w:rsidR="008758F2" w:rsidRPr="007162C0" w:rsidRDefault="001C4A9B" w:rsidP="008758F2">
      <w:pPr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>NOMBRE EMPRESA</w:t>
      </w:r>
    </w:p>
    <w:p w14:paraId="52864C18" w14:textId="77777777" w:rsidR="008758F2" w:rsidRPr="007115C0" w:rsidRDefault="008758F2" w:rsidP="008758F2">
      <w:pPr>
        <w:pStyle w:val="Textodecuerpo3"/>
        <w:spacing w:line="240" w:lineRule="auto"/>
        <w:rPr>
          <w:rFonts w:ascii="Garamond" w:hAnsi="Garamond"/>
          <w:u w:val="none"/>
        </w:rPr>
      </w:pPr>
      <w:r w:rsidRPr="007115C0">
        <w:rPr>
          <w:rFonts w:ascii="Garamond" w:hAnsi="Garamond"/>
          <w:u w:val="none"/>
        </w:rPr>
        <w:t>NOMBRE DEL FUNCIONARIO</w:t>
      </w:r>
    </w:p>
    <w:p w14:paraId="0522256A" w14:textId="77777777" w:rsidR="008758F2" w:rsidRPr="007162C0" w:rsidRDefault="008758F2" w:rsidP="008758F2">
      <w:pPr>
        <w:pStyle w:val="Textodecuerpo3"/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E-mail: </w:t>
      </w:r>
    </w:p>
    <w:p w14:paraId="0A020E2E" w14:textId="77777777" w:rsidR="008758F2" w:rsidRPr="007162C0" w:rsidRDefault="008758F2" w:rsidP="008758F2">
      <w:pPr>
        <w:pStyle w:val="Textodecuerpo3"/>
        <w:spacing w:line="240" w:lineRule="auto"/>
        <w:rPr>
          <w:rFonts w:ascii="Garamond" w:hAnsi="Garamond"/>
        </w:rPr>
      </w:pPr>
      <w:r w:rsidRPr="007162C0">
        <w:rPr>
          <w:rFonts w:ascii="Garamond" w:hAnsi="Garamond"/>
        </w:rPr>
        <w:t xml:space="preserve">Teléfonos: </w:t>
      </w:r>
    </w:p>
    <w:p w14:paraId="0BE6B6CF" w14:textId="77777777" w:rsidR="008758F2" w:rsidRPr="007162C0" w:rsidRDefault="008758F2" w:rsidP="008758F2">
      <w:pPr>
        <w:pStyle w:val="Textodecuerpo3"/>
        <w:spacing w:line="240" w:lineRule="auto"/>
        <w:rPr>
          <w:rFonts w:ascii="Garamond" w:hAnsi="Garamond"/>
        </w:rPr>
      </w:pPr>
      <w:r w:rsidRPr="007162C0">
        <w:rPr>
          <w:rFonts w:ascii="Garamond" w:hAnsi="Garamond"/>
        </w:rPr>
        <w:t xml:space="preserve">Dirección: </w:t>
      </w:r>
    </w:p>
    <w:p w14:paraId="2CFFCA3D" w14:textId="77777777" w:rsidR="008758F2" w:rsidRPr="007162C0" w:rsidRDefault="008758F2" w:rsidP="008758F2">
      <w:pPr>
        <w:pStyle w:val="Textodecuerpo3"/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Ciudad: </w:t>
      </w:r>
    </w:p>
    <w:p w14:paraId="6BFE51FC" w14:textId="77777777" w:rsidR="008758F2" w:rsidRPr="007162C0" w:rsidRDefault="008758F2" w:rsidP="008758F2">
      <w:pPr>
        <w:jc w:val="both"/>
        <w:rPr>
          <w:rFonts w:ascii="Garamond" w:hAnsi="Garamond"/>
        </w:rPr>
      </w:pPr>
    </w:p>
    <w:p w14:paraId="169C29DC" w14:textId="77777777" w:rsidR="008758F2" w:rsidRPr="007162C0" w:rsidRDefault="008758F2" w:rsidP="008758F2">
      <w:pPr>
        <w:jc w:val="both"/>
        <w:rPr>
          <w:rFonts w:ascii="Garamond" w:hAnsi="Garamond"/>
        </w:rPr>
      </w:pPr>
      <w:r>
        <w:rPr>
          <w:rFonts w:ascii="Garamond" w:hAnsi="Garamond"/>
        </w:rPr>
        <w:t>RAZON SOCIAL DE EL CONTRATISTA</w:t>
      </w:r>
    </w:p>
    <w:p w14:paraId="7FFE9364" w14:textId="77777777" w:rsidR="008758F2" w:rsidRPr="007115C0" w:rsidRDefault="008758F2" w:rsidP="008758F2">
      <w:pPr>
        <w:pStyle w:val="Textodecuerpo3"/>
        <w:spacing w:line="240" w:lineRule="auto"/>
        <w:rPr>
          <w:rFonts w:ascii="Garamond" w:hAnsi="Garamond"/>
          <w:u w:val="none"/>
        </w:rPr>
      </w:pPr>
      <w:r w:rsidRPr="007115C0">
        <w:rPr>
          <w:rFonts w:ascii="Garamond" w:hAnsi="Garamond"/>
          <w:u w:val="none"/>
        </w:rPr>
        <w:t>NOMBRE DEL FUNCIONARIO</w:t>
      </w:r>
    </w:p>
    <w:p w14:paraId="6469658D" w14:textId="77777777" w:rsidR="008758F2" w:rsidRPr="007162C0" w:rsidRDefault="008758F2" w:rsidP="008758F2">
      <w:pPr>
        <w:pStyle w:val="Textodecuerpo3"/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E-mail: </w:t>
      </w:r>
    </w:p>
    <w:p w14:paraId="3A69C6BD" w14:textId="77777777" w:rsidR="008758F2" w:rsidRPr="007162C0" w:rsidRDefault="008758F2" w:rsidP="008758F2">
      <w:pPr>
        <w:pStyle w:val="Textodecuerpo3"/>
        <w:spacing w:line="240" w:lineRule="auto"/>
        <w:rPr>
          <w:rFonts w:ascii="Garamond" w:hAnsi="Garamond"/>
        </w:rPr>
      </w:pPr>
      <w:r w:rsidRPr="007162C0">
        <w:rPr>
          <w:rFonts w:ascii="Garamond" w:hAnsi="Garamond"/>
        </w:rPr>
        <w:t xml:space="preserve">Teléfonos: </w:t>
      </w:r>
    </w:p>
    <w:p w14:paraId="06FA0573" w14:textId="77777777" w:rsidR="008758F2" w:rsidRPr="007162C0" w:rsidRDefault="008758F2" w:rsidP="008758F2">
      <w:pPr>
        <w:pStyle w:val="Textodecuerpo3"/>
        <w:spacing w:line="240" w:lineRule="auto"/>
        <w:rPr>
          <w:rFonts w:ascii="Garamond" w:hAnsi="Garamond"/>
        </w:rPr>
      </w:pPr>
      <w:r w:rsidRPr="007162C0">
        <w:rPr>
          <w:rFonts w:ascii="Garamond" w:hAnsi="Garamond"/>
        </w:rPr>
        <w:t xml:space="preserve">Dirección: </w:t>
      </w:r>
    </w:p>
    <w:p w14:paraId="2FF9A019" w14:textId="3B496D10" w:rsidR="008758F2" w:rsidRPr="007162C0" w:rsidRDefault="008758F2" w:rsidP="001C4A9B">
      <w:pPr>
        <w:pStyle w:val="Textodecuerpo3"/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Ciudad:</w:t>
      </w:r>
      <w:r w:rsidRPr="007162C0">
        <w:rPr>
          <w:rFonts w:ascii="Garamond" w:hAnsi="Garamond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90"/>
        <w:gridCol w:w="4490"/>
      </w:tblGrid>
      <w:tr w:rsidR="008758F2" w:rsidRPr="007162C0" w14:paraId="091D0CCC" w14:textId="77777777" w:rsidTr="00FA7E08">
        <w:tc>
          <w:tcPr>
            <w:tcW w:w="4490" w:type="dxa"/>
          </w:tcPr>
          <w:p w14:paraId="167FB720" w14:textId="77777777" w:rsidR="008758F2" w:rsidRPr="009161AA" w:rsidRDefault="008758F2" w:rsidP="00FA7E08">
            <w:pPr>
              <w:pStyle w:val="Textodecuerpo3"/>
              <w:spacing w:line="240" w:lineRule="auto"/>
              <w:rPr>
                <w:rFonts w:ascii="Garamond" w:hAnsi="Garamond"/>
                <w:sz w:val="22"/>
              </w:rPr>
            </w:pPr>
          </w:p>
        </w:tc>
        <w:tc>
          <w:tcPr>
            <w:tcW w:w="4490" w:type="dxa"/>
          </w:tcPr>
          <w:p w14:paraId="3CA10A83" w14:textId="77777777" w:rsidR="008758F2" w:rsidRPr="009161AA" w:rsidRDefault="008758F2" w:rsidP="00FA7E08">
            <w:pPr>
              <w:pStyle w:val="Textodecuerpo3"/>
              <w:spacing w:line="240" w:lineRule="auto"/>
              <w:rPr>
                <w:rFonts w:ascii="Garamond" w:hAnsi="Garamond"/>
                <w:sz w:val="22"/>
              </w:rPr>
            </w:pPr>
          </w:p>
        </w:tc>
      </w:tr>
    </w:tbl>
    <w:p w14:paraId="3A80B358" w14:textId="77777777" w:rsidR="008758F2" w:rsidRPr="007162C0" w:rsidRDefault="008758F2" w:rsidP="008758F2">
      <w:pPr>
        <w:jc w:val="both"/>
        <w:rPr>
          <w:rFonts w:ascii="Garamond" w:hAnsi="Garamond"/>
        </w:rPr>
      </w:pPr>
      <w:r w:rsidRPr="007162C0">
        <w:rPr>
          <w:rFonts w:ascii="Garamond" w:hAnsi="Garamond"/>
          <w:b/>
        </w:rPr>
        <w:t>Parágrafo</w:t>
      </w:r>
      <w:r w:rsidRPr="007162C0">
        <w:rPr>
          <w:rFonts w:ascii="Garamond" w:hAnsi="Garamond"/>
        </w:rPr>
        <w:t>. Las comunicaciones que se cursen por medios electrónicos tienen plena validez legal, siempre y cuando estas se remitan a las direcciones electrónicas de los representantes legales o sus delegados en la ejecución de este contrato. Las partes se obligan a guardar copia digital y física de cada una de las comunicaciones que se remitan en desarrollo de este contrato. Las comunicaciones surtidas por vía electrónica tienen validez a la luz de las normas consagradas en la Ley 527 de 1999, sobre mensajes de datos.</w:t>
      </w:r>
    </w:p>
    <w:p w14:paraId="766D0A83" w14:textId="77777777" w:rsidR="008758F2" w:rsidRPr="007162C0" w:rsidRDefault="008758F2" w:rsidP="008758F2">
      <w:pPr>
        <w:jc w:val="both"/>
        <w:rPr>
          <w:rFonts w:ascii="Garamond" w:hAnsi="Garamond" w:cs="Tahoma"/>
          <w:bCs/>
        </w:rPr>
      </w:pPr>
    </w:p>
    <w:p w14:paraId="4A48797B" w14:textId="562EB16E" w:rsidR="008758F2" w:rsidRPr="007162C0" w:rsidRDefault="008758F2" w:rsidP="008758F2">
      <w:pPr>
        <w:jc w:val="both"/>
        <w:rPr>
          <w:rFonts w:ascii="Garamond" w:hAnsi="Garamond"/>
        </w:rPr>
      </w:pPr>
      <w:r w:rsidRPr="007162C0">
        <w:rPr>
          <w:rFonts w:ascii="Garamond" w:hAnsi="Garamond"/>
        </w:rPr>
        <w:t xml:space="preserve">En señal de aceptación, entendimiento y conformidad con los términos aquí contenidos, se suscribe en </w:t>
      </w:r>
      <w:r>
        <w:rPr>
          <w:rFonts w:ascii="Garamond" w:hAnsi="Garamond"/>
        </w:rPr>
        <w:t>la ciudad de Medellín</w:t>
      </w:r>
      <w:r w:rsidRPr="007162C0">
        <w:rPr>
          <w:rFonts w:ascii="Garamond" w:hAnsi="Garamond"/>
        </w:rPr>
        <w:t>, a los xxx  ( ) días del mes de …</w:t>
      </w:r>
      <w:r w:rsidR="001C4A9B">
        <w:rPr>
          <w:rFonts w:ascii="Garamond" w:hAnsi="Garamond"/>
        </w:rPr>
        <w:t xml:space="preserve"> de dos mil …….. (20…..</w:t>
      </w:r>
      <w:r w:rsidRPr="007162C0">
        <w:rPr>
          <w:rFonts w:ascii="Garamond" w:hAnsi="Garamond"/>
        </w:rPr>
        <w:t>), por los aquí intervinientes.</w:t>
      </w:r>
    </w:p>
    <w:p w14:paraId="596934E8" w14:textId="77777777" w:rsidR="008758F2" w:rsidRDefault="008758F2" w:rsidP="008758F2">
      <w:pPr>
        <w:jc w:val="both"/>
        <w:rPr>
          <w:rFonts w:ascii="Garamond" w:hAnsi="Garamond"/>
          <w:b/>
        </w:rPr>
      </w:pPr>
    </w:p>
    <w:p w14:paraId="341F7E3A" w14:textId="77777777" w:rsidR="008758F2" w:rsidRPr="00A95311" w:rsidRDefault="008758F2" w:rsidP="008758F2">
      <w:pPr>
        <w:jc w:val="both"/>
        <w:rPr>
          <w:rFonts w:ascii="Garamond" w:hAnsi="Garamond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14"/>
        <w:gridCol w:w="4914"/>
      </w:tblGrid>
      <w:tr w:rsidR="008758F2" w14:paraId="28146705" w14:textId="77777777" w:rsidTr="00FA7E08">
        <w:tc>
          <w:tcPr>
            <w:tcW w:w="4914" w:type="dxa"/>
          </w:tcPr>
          <w:p w14:paraId="373A37A9" w14:textId="3025CBF1" w:rsidR="008758F2" w:rsidRDefault="008758F2" w:rsidP="00FA7E08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POR </w:t>
            </w:r>
            <w:r w:rsidR="001C4A9B">
              <w:rPr>
                <w:rFonts w:ascii="Garamond" w:hAnsi="Garamond"/>
                <w:b/>
              </w:rPr>
              <w:t>NOMBRE EMPRESA</w:t>
            </w:r>
            <w:r>
              <w:rPr>
                <w:rFonts w:ascii="Garamond" w:hAnsi="Garamond"/>
                <w:b/>
              </w:rPr>
              <w:t>,</w:t>
            </w:r>
          </w:p>
          <w:p w14:paraId="4F7617E6" w14:textId="77777777" w:rsidR="008758F2" w:rsidRDefault="008758F2" w:rsidP="00FA7E08">
            <w:pPr>
              <w:jc w:val="both"/>
              <w:rPr>
                <w:rFonts w:ascii="Garamond" w:hAnsi="Garamond"/>
                <w:b/>
              </w:rPr>
            </w:pPr>
          </w:p>
          <w:p w14:paraId="007FB3AA" w14:textId="77777777" w:rsidR="008758F2" w:rsidRDefault="008758F2" w:rsidP="00FA7E08">
            <w:pPr>
              <w:jc w:val="both"/>
              <w:rPr>
                <w:rFonts w:ascii="Garamond" w:hAnsi="Garamond"/>
                <w:b/>
              </w:rPr>
            </w:pPr>
          </w:p>
          <w:p w14:paraId="3E1C43D2" w14:textId="77777777" w:rsidR="008758F2" w:rsidRDefault="008758F2" w:rsidP="00FA7E08">
            <w:pPr>
              <w:jc w:val="both"/>
              <w:rPr>
                <w:rFonts w:ascii="Garamond" w:hAnsi="Garamond"/>
                <w:b/>
              </w:rPr>
            </w:pPr>
          </w:p>
          <w:p w14:paraId="5D629892" w14:textId="77777777" w:rsidR="008758F2" w:rsidRDefault="008758F2" w:rsidP="00FA7E08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NOMBRE DEL REPRESENTANTE LEGAL</w:t>
            </w:r>
          </w:p>
          <w:p w14:paraId="2A83F0B5" w14:textId="77777777" w:rsidR="008758F2" w:rsidRDefault="008758F2" w:rsidP="00FA7E08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C.C.</w:t>
            </w:r>
          </w:p>
        </w:tc>
        <w:tc>
          <w:tcPr>
            <w:tcW w:w="4914" w:type="dxa"/>
          </w:tcPr>
          <w:p w14:paraId="22B6172A" w14:textId="77777777" w:rsidR="008758F2" w:rsidRDefault="008758F2" w:rsidP="00FA7E08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POR EL CONTRATISTA,</w:t>
            </w:r>
          </w:p>
          <w:p w14:paraId="3EA35DB5" w14:textId="77777777" w:rsidR="008758F2" w:rsidRDefault="008758F2" w:rsidP="00FA7E08">
            <w:pPr>
              <w:jc w:val="both"/>
              <w:rPr>
                <w:rFonts w:ascii="Garamond" w:hAnsi="Garamond"/>
                <w:b/>
              </w:rPr>
            </w:pPr>
          </w:p>
          <w:p w14:paraId="1C4EAC1E" w14:textId="77777777" w:rsidR="008758F2" w:rsidRDefault="008758F2" w:rsidP="00FA7E08">
            <w:pPr>
              <w:jc w:val="both"/>
              <w:rPr>
                <w:rFonts w:ascii="Garamond" w:hAnsi="Garamond"/>
                <w:b/>
              </w:rPr>
            </w:pPr>
          </w:p>
          <w:p w14:paraId="112DB9B1" w14:textId="77777777" w:rsidR="008758F2" w:rsidRDefault="008758F2" w:rsidP="00FA7E08">
            <w:pPr>
              <w:jc w:val="both"/>
              <w:rPr>
                <w:rFonts w:ascii="Garamond" w:hAnsi="Garamond"/>
                <w:b/>
              </w:rPr>
            </w:pPr>
          </w:p>
          <w:p w14:paraId="22397705" w14:textId="77777777" w:rsidR="008758F2" w:rsidRDefault="008758F2" w:rsidP="00FA7E08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NOMBRE DEL REPRESENTANTE LEGAL</w:t>
            </w:r>
          </w:p>
          <w:p w14:paraId="1197CBBE" w14:textId="77777777" w:rsidR="008758F2" w:rsidRDefault="008758F2" w:rsidP="00FA7E08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C.C.</w:t>
            </w:r>
          </w:p>
          <w:p w14:paraId="076FF219" w14:textId="77777777" w:rsidR="008758F2" w:rsidRDefault="008758F2" w:rsidP="00FA7E08">
            <w:pPr>
              <w:jc w:val="both"/>
              <w:rPr>
                <w:rFonts w:ascii="Garamond" w:hAnsi="Garamond"/>
                <w:b/>
              </w:rPr>
            </w:pPr>
          </w:p>
          <w:p w14:paraId="6CA753CA" w14:textId="77777777" w:rsidR="008758F2" w:rsidRDefault="008758F2" w:rsidP="00FA7E08">
            <w:pPr>
              <w:jc w:val="both"/>
              <w:rPr>
                <w:rFonts w:ascii="Garamond" w:hAnsi="Garamond"/>
                <w:b/>
              </w:rPr>
            </w:pPr>
          </w:p>
          <w:p w14:paraId="6A465AC0" w14:textId="77777777" w:rsidR="008758F2" w:rsidRDefault="008758F2" w:rsidP="00FA7E08">
            <w:pPr>
              <w:jc w:val="both"/>
              <w:rPr>
                <w:rFonts w:ascii="Garamond" w:hAnsi="Garamond"/>
                <w:b/>
              </w:rPr>
            </w:pPr>
          </w:p>
        </w:tc>
      </w:tr>
    </w:tbl>
    <w:p w14:paraId="31C0FA8B" w14:textId="77777777" w:rsidR="008758F2" w:rsidRDefault="008758F2" w:rsidP="008758F2">
      <w:pPr>
        <w:rPr>
          <w:rFonts w:ascii="Garamond" w:hAnsi="Garamond"/>
          <w:b/>
        </w:rPr>
      </w:pPr>
    </w:p>
    <w:p w14:paraId="53586429" w14:textId="77777777" w:rsidR="008758F2" w:rsidRDefault="008758F2" w:rsidP="008758F2">
      <w:pPr>
        <w:rPr>
          <w:rFonts w:ascii="Garamond" w:hAnsi="Garamond"/>
          <w:b/>
        </w:rPr>
      </w:pPr>
    </w:p>
    <w:p w14:paraId="0107658B" w14:textId="77777777" w:rsidR="008758F2" w:rsidRDefault="008758F2" w:rsidP="008758F2">
      <w:pPr>
        <w:rPr>
          <w:rFonts w:ascii="Garamond" w:hAnsi="Garamond"/>
          <w:b/>
        </w:rPr>
      </w:pPr>
    </w:p>
    <w:p w14:paraId="13CF4783" w14:textId="77777777" w:rsidR="008758F2" w:rsidRDefault="008758F2" w:rsidP="008758F2">
      <w:pPr>
        <w:rPr>
          <w:rFonts w:ascii="Garamond" w:hAnsi="Garamond"/>
          <w:b/>
        </w:rPr>
      </w:pPr>
    </w:p>
    <w:p w14:paraId="11F7210B" w14:textId="77777777" w:rsidR="008758F2" w:rsidRDefault="008758F2" w:rsidP="008758F2">
      <w:pPr>
        <w:rPr>
          <w:rFonts w:ascii="Garamond" w:hAnsi="Garamond"/>
          <w:b/>
        </w:rPr>
      </w:pPr>
    </w:p>
    <w:p w14:paraId="50BB67AB" w14:textId="77777777" w:rsidR="008758F2" w:rsidRDefault="008758F2" w:rsidP="008758F2">
      <w:pPr>
        <w:rPr>
          <w:rFonts w:ascii="Garamond" w:hAnsi="Garamond"/>
          <w:b/>
        </w:rPr>
      </w:pPr>
    </w:p>
    <w:p w14:paraId="4084E3F3" w14:textId="77777777" w:rsidR="008758F2" w:rsidRDefault="008758F2" w:rsidP="008758F2">
      <w:pPr>
        <w:rPr>
          <w:rFonts w:ascii="Garamond" w:hAnsi="Garamond"/>
          <w:b/>
        </w:rPr>
      </w:pPr>
    </w:p>
    <w:p w14:paraId="57E93E46" w14:textId="77777777" w:rsidR="008758F2" w:rsidRDefault="008758F2" w:rsidP="008758F2">
      <w:pPr>
        <w:rPr>
          <w:rFonts w:ascii="Garamond" w:hAnsi="Garamond"/>
          <w:b/>
        </w:rPr>
      </w:pPr>
      <w:bookmarkStart w:id="0" w:name="_GoBack"/>
      <w:bookmarkEnd w:id="0"/>
    </w:p>
    <w:p w14:paraId="2A06DF5E" w14:textId="77777777" w:rsidR="008758F2" w:rsidRDefault="008758F2" w:rsidP="008758F2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ANEXO 1</w:t>
      </w:r>
    </w:p>
    <w:p w14:paraId="64B3EE1D" w14:textId="77777777" w:rsidR="008758F2" w:rsidRDefault="008758F2" w:rsidP="008758F2">
      <w:pPr>
        <w:jc w:val="center"/>
        <w:rPr>
          <w:rFonts w:ascii="Garamond" w:hAnsi="Garamond"/>
          <w:b/>
        </w:rPr>
      </w:pPr>
    </w:p>
    <w:p w14:paraId="65C2CDFC" w14:textId="77777777" w:rsidR="008758F2" w:rsidRDefault="008758F2" w:rsidP="008758F2">
      <w:pPr>
        <w:jc w:val="both"/>
        <w:rPr>
          <w:rFonts w:ascii="Garamond" w:hAnsi="Garamond"/>
        </w:rPr>
      </w:pPr>
      <w:r w:rsidRPr="003E307B">
        <w:rPr>
          <w:rFonts w:ascii="Garamond" w:hAnsi="Garamond"/>
        </w:rPr>
        <w:t>A continuación se indican los activos de información personal o no a los que accede EL CONTRATISTA en virtud de este acuerdo:</w:t>
      </w:r>
    </w:p>
    <w:p w14:paraId="7D653B9F" w14:textId="77777777" w:rsidR="008758F2" w:rsidRDefault="008758F2" w:rsidP="008758F2">
      <w:pPr>
        <w:jc w:val="both"/>
        <w:rPr>
          <w:rFonts w:ascii="Garamond" w:hAnsi="Garamond"/>
        </w:rPr>
      </w:pPr>
    </w:p>
    <w:p w14:paraId="4167982E" w14:textId="77777777" w:rsidR="008758F2" w:rsidRPr="003E307B" w:rsidRDefault="008758F2" w:rsidP="008758F2">
      <w:pPr>
        <w:jc w:val="both"/>
        <w:rPr>
          <w:rFonts w:ascii="Garamond" w:hAnsi="Garamond"/>
        </w:rPr>
      </w:pPr>
    </w:p>
    <w:p w14:paraId="3E45F2CE" w14:textId="77777777" w:rsidR="008758F2" w:rsidRDefault="008758F2" w:rsidP="008758F2">
      <w:pPr>
        <w:jc w:val="both"/>
        <w:rPr>
          <w:rFonts w:ascii="Garamond" w:hAnsi="Garamond"/>
          <w:b/>
        </w:rPr>
      </w:pPr>
    </w:p>
    <w:p w14:paraId="1C80975D" w14:textId="77777777" w:rsidR="008758F2" w:rsidRDefault="008758F2" w:rsidP="008758F2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 </w:t>
      </w:r>
    </w:p>
    <w:p w14:paraId="0C3B8C0D" w14:textId="77777777" w:rsidR="008758F2" w:rsidRDefault="008758F2" w:rsidP="008758F2">
      <w:pPr>
        <w:rPr>
          <w:rFonts w:ascii="Garamond" w:hAnsi="Garamond"/>
          <w:b/>
        </w:rPr>
      </w:pPr>
    </w:p>
    <w:p w14:paraId="63788A37" w14:textId="77777777" w:rsidR="008758F2" w:rsidRDefault="008758F2" w:rsidP="008758F2">
      <w:pPr>
        <w:rPr>
          <w:rFonts w:ascii="Garamond" w:hAnsi="Garamond"/>
          <w:b/>
        </w:rPr>
      </w:pPr>
    </w:p>
    <w:p w14:paraId="225B425D" w14:textId="77777777" w:rsidR="008758F2" w:rsidRDefault="008758F2" w:rsidP="008758F2">
      <w:pPr>
        <w:rPr>
          <w:rFonts w:ascii="Garamond" w:hAnsi="Garamond"/>
          <w:b/>
        </w:rPr>
      </w:pPr>
    </w:p>
    <w:p w14:paraId="220DB038" w14:textId="77777777" w:rsidR="008758F2" w:rsidRDefault="008758F2" w:rsidP="008758F2">
      <w:pPr>
        <w:jc w:val="center"/>
        <w:rPr>
          <w:ins w:id="1" w:author="Arean Velasco" w:date="2015-09-18T11:33:00Z"/>
        </w:rPr>
      </w:pPr>
    </w:p>
    <w:p w14:paraId="5F44A223" w14:textId="77777777" w:rsidR="00696825" w:rsidRPr="00D02ECD" w:rsidRDefault="00696825" w:rsidP="00D02ECD">
      <w:pPr>
        <w:ind w:firstLine="708"/>
        <w:rPr>
          <w:rFonts w:ascii="Garamond" w:hAnsi="Garamond"/>
          <w:lang w:val="es-CO"/>
        </w:rPr>
      </w:pPr>
    </w:p>
    <w:sectPr w:rsidR="00696825" w:rsidRPr="00D02ECD" w:rsidSect="00A30745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2552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69C5EB" w14:textId="77777777" w:rsidR="00E75D24" w:rsidRDefault="00E75D24" w:rsidP="000957AF">
      <w:r>
        <w:separator/>
      </w:r>
    </w:p>
  </w:endnote>
  <w:endnote w:type="continuationSeparator" w:id="0">
    <w:p w14:paraId="638B3A70" w14:textId="77777777" w:rsidR="00E75D24" w:rsidRDefault="00E75D24" w:rsidP="0009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SimSun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Negrit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6FF6693" w14:textId="484DF94F" w:rsidR="00E75D24" w:rsidRDefault="00E75D24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17E1FA" wp14:editId="42441106">
              <wp:simplePos x="0" y="0"/>
              <wp:positionH relativeFrom="margin">
                <wp:posOffset>-26035</wp:posOffset>
              </wp:positionH>
              <wp:positionV relativeFrom="paragraph">
                <wp:posOffset>29845</wp:posOffset>
              </wp:positionV>
              <wp:extent cx="7075170" cy="441325"/>
              <wp:effectExtent l="0" t="0" r="0" b="0"/>
              <wp:wrapNone/>
              <wp:docPr id="11" name="Cuadro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75170" cy="4413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3DD377F" w14:textId="77777777" w:rsidR="00E75D24" w:rsidRPr="00D02731" w:rsidRDefault="00E75D24" w:rsidP="00A3074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 Narrow" w:hAnsi="Arial Narrow"/>
                            </w:rPr>
                          </w:pPr>
                          <w:r w:rsidRPr="00D02731">
                            <w:rPr>
                              <w:rFonts w:ascii="Arial Narrow" w:hAnsi="Arial Narrow" w:cstheme="minorBidi"/>
                              <w:b/>
                              <w:bCs/>
                              <w:color w:val="FFFFFF" w:themeColor="background1"/>
                              <w:kern w:val="24"/>
                            </w:rPr>
                            <w:t xml:space="preserve">Carrera 34 No. 11 B – 70. Oficina 602 Medellín - Teléfonos: (4) 3523180 – 3522540 </w:t>
                          </w:r>
                        </w:p>
                        <w:p w14:paraId="78A6D388" w14:textId="77777777" w:rsidR="00E75D24" w:rsidRPr="00D02731" w:rsidRDefault="00E75D24" w:rsidP="00A3074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 Narrow" w:hAnsi="Arial Narrow" w:cstheme="minorBidi"/>
                              <w:b/>
                              <w:bCs/>
                              <w:color w:val="FFFFFF" w:themeColor="background1"/>
                              <w:kern w:val="24"/>
                            </w:rPr>
                          </w:pPr>
                          <w:r w:rsidRPr="00D02731">
                            <w:rPr>
                              <w:rFonts w:ascii="Arial Narrow" w:hAnsi="Arial Narrow" w:cstheme="minorBidi"/>
                              <w:b/>
                              <w:bCs/>
                              <w:color w:val="FFFFFF" w:themeColor="background1"/>
                              <w:kern w:val="24"/>
                            </w:rPr>
                            <w:t>www.iustic.co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Texto 10" o:spid="_x0000_s1026" type="#_x0000_t202" style="position:absolute;margin-left:-2pt;margin-top:2.35pt;width:557.1pt;height:3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" filled="f" stroked="f">
              <v:path arrowok="t"/>
              <v:textbox style="mso-fit-shape-to-text:t">
                <w:txbxContent>
                  <w:p w14:paraId="23DD377F" w14:textId="77777777" w:rsidR="00E75D24" w:rsidRPr="00D02731" w:rsidRDefault="00E75D24" w:rsidP="00A30745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="Arial Narrow" w:hAnsi="Arial Narrow"/>
                      </w:rPr>
                    </w:pPr>
                    <w:r w:rsidRPr="00D02731">
                      <w:rPr>
                        <w:rFonts w:ascii="Arial Narrow" w:hAnsi="Arial Narrow" w:cstheme="minorBidi"/>
                        <w:b/>
                        <w:bCs/>
                        <w:color w:val="FFFFFF" w:themeColor="background1"/>
                        <w:kern w:val="24"/>
                      </w:rPr>
                      <w:t xml:space="preserve">Carrera 34 No. 11 B – 70. Oficina 602 Medellín - Teléfonos: (4) 3523180 – 3522540 </w:t>
                    </w:r>
                  </w:p>
                  <w:p w14:paraId="78A6D388" w14:textId="77777777" w:rsidR="00E75D24" w:rsidRPr="00D02731" w:rsidRDefault="00E75D24" w:rsidP="00A30745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="Arial Narrow" w:hAnsi="Arial Narrow" w:cstheme="minorBidi"/>
                        <w:b/>
                        <w:bCs/>
                        <w:color w:val="FFFFFF" w:themeColor="background1"/>
                        <w:kern w:val="24"/>
                      </w:rPr>
                    </w:pPr>
                    <w:r w:rsidRPr="00D02731">
                      <w:rPr>
                        <w:rFonts w:ascii="Arial Narrow" w:hAnsi="Arial Narrow" w:cstheme="minorBidi"/>
                        <w:b/>
                        <w:bCs/>
                        <w:color w:val="FFFFFF" w:themeColor="background1"/>
                        <w:kern w:val="24"/>
                      </w:rPr>
                      <w:t>www.iustic.co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451F57" wp14:editId="2B11AF99">
              <wp:simplePos x="0" y="0"/>
              <wp:positionH relativeFrom="page">
                <wp:align>left</wp:align>
              </wp:positionH>
              <wp:positionV relativeFrom="paragraph">
                <wp:posOffset>48895</wp:posOffset>
              </wp:positionV>
              <wp:extent cx="1343025" cy="381000"/>
              <wp:effectExtent l="0" t="0" r="28575" b="25400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43025" cy="3810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solidFill>
                          <a:srgbClr val="92D05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BDA80F1" w14:textId="77777777" w:rsidR="00E75D24" w:rsidRDefault="00E75D24" w:rsidP="00A30745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3" o:spid="_x0000_s1027" style="position:absolute;margin-left:0;margin-top:3.85pt;width:105.75pt;height:30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" fillcolor="#92d050" strokecolor="#92d050" strokeweight="2pt">
              <v:path arrowok="t"/>
              <v:textbox>
                <w:txbxContent>
                  <w:p w14:paraId="3BDA80F1" w14:textId="77777777" w:rsidR="00E75D24" w:rsidRDefault="00E75D24" w:rsidP="00A30745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D03F8C" wp14:editId="6745F5B9">
              <wp:simplePos x="0" y="0"/>
              <wp:positionH relativeFrom="column">
                <wp:posOffset>262890</wp:posOffset>
              </wp:positionH>
              <wp:positionV relativeFrom="paragraph">
                <wp:posOffset>48895</wp:posOffset>
              </wp:positionV>
              <wp:extent cx="6410325" cy="381000"/>
              <wp:effectExtent l="0" t="0" r="15875" b="2540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10325" cy="38100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ángulo 2" o:spid="_x0000_s1026" style="position:absolute;margin-left:20.7pt;margin-top:3.85pt;width:504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" fillcolor="#002060" strokecolor="#002060" strokeweight="2pt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2BB1CD" w14:textId="77777777" w:rsidR="00E75D24" w:rsidRDefault="00E75D24" w:rsidP="000957AF">
      <w:r>
        <w:separator/>
      </w:r>
    </w:p>
  </w:footnote>
  <w:footnote w:type="continuationSeparator" w:id="0">
    <w:p w14:paraId="32E6D71D" w14:textId="77777777" w:rsidR="00E75D24" w:rsidRDefault="00E75D24" w:rsidP="000957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97CA514" w14:textId="77777777" w:rsidR="00E75D24" w:rsidRDefault="002C280D">
    <w:pPr>
      <w:pStyle w:val="Encabezado"/>
    </w:pPr>
    <w:r>
      <w:rPr>
        <w:noProof/>
      </w:rPr>
      <w:pict w14:anchorId="1C32E1DA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8942610" o:spid="_x0000_s2050" type="#_x0000_t136" style="position:absolute;margin-left:0;margin-top:0;width:585.35pt;height:97.55pt;rotation:315;z-index:-251653120;mso-position-horizontal:center;mso-position-horizontal-relative:margin;mso-position-vertical:center;mso-position-vertical-relative:margin" o:allowincell="f" fillcolor="gray [1629]" stroked="f">
          <v:fill opacity=".5"/>
          <v:textpath style="font-family:&quot;Times New Roman&quot;;font-size:1pt" string="CONFIDENC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BF6D3A7" w14:textId="77777777" w:rsidR="00E75D24" w:rsidRDefault="002C280D" w:rsidP="00A30745">
    <w:pPr>
      <w:pStyle w:val="Encabezado"/>
      <w:jc w:val="center"/>
    </w:pPr>
    <w:r>
      <w:rPr>
        <w:noProof/>
      </w:rPr>
      <w:pict w14:anchorId="670F31D9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8942611" o:spid="_x0000_s2051" type="#_x0000_t136" style="position:absolute;left:0;text-align:left;margin-left:0;margin-top:0;width:585.35pt;height:97.55pt;rotation:315;z-index:-251652096;mso-position-horizontal:center;mso-position-horizontal-relative:margin;mso-position-vertical:center;mso-position-vertical-relative:margin" o:allowincell="f" fillcolor="gray [1629]" stroked="f">
          <v:fill opacity=".5"/>
          <v:textpath style="font-family:&quot;Times New Roman&quot;;font-size:1pt" string="CONFIDENCIAL"/>
          <w10:wrap anchorx="margin" anchory="margin"/>
        </v:shape>
      </w:pict>
    </w:r>
    <w:r w:rsidR="00E75D24" w:rsidRPr="00D02731">
      <w:rPr>
        <w:noProof/>
        <w:lang w:eastAsia="es-ES"/>
      </w:rPr>
      <w:drawing>
        <wp:inline distT="0" distB="0" distL="0" distR="0" wp14:anchorId="4CF840E0" wp14:editId="6ADDB28E">
          <wp:extent cx="1715684" cy="938530"/>
          <wp:effectExtent l="0" t="0" r="0" b="0"/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4956" cy="9545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603887C" w14:textId="77777777" w:rsidR="00E75D24" w:rsidRDefault="002C280D">
    <w:pPr>
      <w:pStyle w:val="Encabezado"/>
    </w:pPr>
    <w:r>
      <w:rPr>
        <w:noProof/>
      </w:rPr>
      <w:pict w14:anchorId="4322A9E9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8942609" o:spid="_x0000_s2049" type="#_x0000_t136" style="position:absolute;margin-left:0;margin-top:0;width:585.35pt;height:97.55pt;rotation:315;z-index:-251654144;mso-position-horizontal:center;mso-position-horizontal-relative:margin;mso-position-vertical:center;mso-position-vertical-relative:margin" o:allowincell="f" fillcolor="gray [1629]" stroked="f">
          <v:fill opacity=".5"/>
          <v:textpath style="font-family:&quot;Times New Roman&quot;;font-size:1pt" string="CONFIDENC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16D4"/>
    <w:multiLevelType w:val="hybridMultilevel"/>
    <w:tmpl w:val="F8A094AA"/>
    <w:lvl w:ilvl="0" w:tplc="240A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B3052D9"/>
    <w:multiLevelType w:val="hybridMultilevel"/>
    <w:tmpl w:val="09066BF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B6376"/>
    <w:multiLevelType w:val="hybridMultilevel"/>
    <w:tmpl w:val="6A6886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B0046"/>
    <w:multiLevelType w:val="hybridMultilevel"/>
    <w:tmpl w:val="04568F3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80781"/>
    <w:multiLevelType w:val="hybridMultilevel"/>
    <w:tmpl w:val="048AA5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AE10A3"/>
    <w:multiLevelType w:val="hybridMultilevel"/>
    <w:tmpl w:val="FB103BC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E4020"/>
    <w:multiLevelType w:val="hybridMultilevel"/>
    <w:tmpl w:val="94528E44"/>
    <w:lvl w:ilvl="0" w:tplc="2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987679"/>
    <w:multiLevelType w:val="hybridMultilevel"/>
    <w:tmpl w:val="907C5DF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814031"/>
    <w:multiLevelType w:val="hybridMultilevel"/>
    <w:tmpl w:val="B178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F5100E"/>
    <w:multiLevelType w:val="hybridMultilevel"/>
    <w:tmpl w:val="123602B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686EEC"/>
    <w:multiLevelType w:val="hybridMultilevel"/>
    <w:tmpl w:val="F4B09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9E20866"/>
    <w:multiLevelType w:val="multilevel"/>
    <w:tmpl w:val="61206A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645C6E3C"/>
    <w:multiLevelType w:val="hybridMultilevel"/>
    <w:tmpl w:val="944E0FC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CE0142"/>
    <w:multiLevelType w:val="hybridMultilevel"/>
    <w:tmpl w:val="F26CAE1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4833B0"/>
    <w:multiLevelType w:val="hybridMultilevel"/>
    <w:tmpl w:val="68FE4C86"/>
    <w:lvl w:ilvl="0" w:tplc="B178B9B8">
      <w:start w:val="3"/>
      <w:numFmt w:val="bullet"/>
      <w:lvlText w:val="-"/>
      <w:lvlJc w:val="left"/>
      <w:pPr>
        <w:ind w:left="720" w:hanging="360"/>
      </w:pPr>
      <w:rPr>
        <w:rFonts w:ascii="Garamond" w:eastAsia="SimSun" w:hAnsi="Garamon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C24D92"/>
    <w:multiLevelType w:val="hybridMultilevel"/>
    <w:tmpl w:val="42C0115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0D460B"/>
    <w:multiLevelType w:val="hybridMultilevel"/>
    <w:tmpl w:val="BED211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010C9F"/>
    <w:multiLevelType w:val="hybridMultilevel"/>
    <w:tmpl w:val="AE5C77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E128C2"/>
    <w:multiLevelType w:val="hybridMultilevel"/>
    <w:tmpl w:val="CB02C17E"/>
    <w:lvl w:ilvl="0" w:tplc="A9E8C2AC">
      <w:start w:val="2"/>
      <w:numFmt w:val="bullet"/>
      <w:lvlText w:val="-"/>
      <w:lvlJc w:val="left"/>
      <w:pPr>
        <w:ind w:left="720" w:hanging="360"/>
      </w:pPr>
      <w:rPr>
        <w:rFonts w:ascii="Garamond" w:eastAsia="SimSun" w:hAnsi="Garamond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6300D6"/>
    <w:multiLevelType w:val="hybridMultilevel"/>
    <w:tmpl w:val="5E880C2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881184"/>
    <w:multiLevelType w:val="hybridMultilevel"/>
    <w:tmpl w:val="4A643E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0"/>
  </w:num>
  <w:num w:numId="4">
    <w:abstractNumId w:val="8"/>
  </w:num>
  <w:num w:numId="5">
    <w:abstractNumId w:val="18"/>
  </w:num>
  <w:num w:numId="6">
    <w:abstractNumId w:val="11"/>
  </w:num>
  <w:num w:numId="7">
    <w:abstractNumId w:val="20"/>
  </w:num>
  <w:num w:numId="8">
    <w:abstractNumId w:val="19"/>
  </w:num>
  <w:num w:numId="9">
    <w:abstractNumId w:val="6"/>
  </w:num>
  <w:num w:numId="10">
    <w:abstractNumId w:val="12"/>
  </w:num>
  <w:num w:numId="11">
    <w:abstractNumId w:val="15"/>
  </w:num>
  <w:num w:numId="12">
    <w:abstractNumId w:val="9"/>
  </w:num>
  <w:num w:numId="13">
    <w:abstractNumId w:val="13"/>
  </w:num>
  <w:num w:numId="14">
    <w:abstractNumId w:val="1"/>
  </w:num>
  <w:num w:numId="15">
    <w:abstractNumId w:val="5"/>
  </w:num>
  <w:num w:numId="16">
    <w:abstractNumId w:val="4"/>
  </w:num>
  <w:num w:numId="17">
    <w:abstractNumId w:val="0"/>
  </w:num>
  <w:num w:numId="18">
    <w:abstractNumId w:val="2"/>
  </w:num>
  <w:num w:numId="19">
    <w:abstractNumId w:val="7"/>
  </w:num>
  <w:num w:numId="20">
    <w:abstractNumId w:val="1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AF"/>
    <w:rsid w:val="00017587"/>
    <w:rsid w:val="000272B9"/>
    <w:rsid w:val="00033A5B"/>
    <w:rsid w:val="00044060"/>
    <w:rsid w:val="00053BB0"/>
    <w:rsid w:val="000957AF"/>
    <w:rsid w:val="000B3137"/>
    <w:rsid w:val="000B63CE"/>
    <w:rsid w:val="000F1E2A"/>
    <w:rsid w:val="000F6C01"/>
    <w:rsid w:val="0011349C"/>
    <w:rsid w:val="00123BEE"/>
    <w:rsid w:val="001875B5"/>
    <w:rsid w:val="001B1F86"/>
    <w:rsid w:val="001C4A9B"/>
    <w:rsid w:val="001C518C"/>
    <w:rsid w:val="00244856"/>
    <w:rsid w:val="00251693"/>
    <w:rsid w:val="002548CE"/>
    <w:rsid w:val="002616A1"/>
    <w:rsid w:val="00297C44"/>
    <w:rsid w:val="002A334A"/>
    <w:rsid w:val="002B6540"/>
    <w:rsid w:val="002C280D"/>
    <w:rsid w:val="002D65B8"/>
    <w:rsid w:val="00332896"/>
    <w:rsid w:val="003A4B71"/>
    <w:rsid w:val="003B0862"/>
    <w:rsid w:val="00401DFD"/>
    <w:rsid w:val="004079DB"/>
    <w:rsid w:val="00433BA9"/>
    <w:rsid w:val="004615E5"/>
    <w:rsid w:val="0047291B"/>
    <w:rsid w:val="004859B8"/>
    <w:rsid w:val="0049092C"/>
    <w:rsid w:val="00492FA9"/>
    <w:rsid w:val="004E0E83"/>
    <w:rsid w:val="004E3333"/>
    <w:rsid w:val="00516A51"/>
    <w:rsid w:val="0059216F"/>
    <w:rsid w:val="005938FE"/>
    <w:rsid w:val="005C4132"/>
    <w:rsid w:val="005F4C7D"/>
    <w:rsid w:val="00626E06"/>
    <w:rsid w:val="006352E4"/>
    <w:rsid w:val="00675DB8"/>
    <w:rsid w:val="0069086A"/>
    <w:rsid w:val="00696825"/>
    <w:rsid w:val="006E5ABA"/>
    <w:rsid w:val="006F1133"/>
    <w:rsid w:val="006F1E5D"/>
    <w:rsid w:val="0072061C"/>
    <w:rsid w:val="0072115C"/>
    <w:rsid w:val="007535D8"/>
    <w:rsid w:val="0075537A"/>
    <w:rsid w:val="00763ED4"/>
    <w:rsid w:val="00782B26"/>
    <w:rsid w:val="00785B07"/>
    <w:rsid w:val="00790904"/>
    <w:rsid w:val="007A1F58"/>
    <w:rsid w:val="007E43C0"/>
    <w:rsid w:val="008258B2"/>
    <w:rsid w:val="00871408"/>
    <w:rsid w:val="008758F2"/>
    <w:rsid w:val="008778EE"/>
    <w:rsid w:val="008C6330"/>
    <w:rsid w:val="00910557"/>
    <w:rsid w:val="0091245F"/>
    <w:rsid w:val="00930211"/>
    <w:rsid w:val="00990BCB"/>
    <w:rsid w:val="009B0851"/>
    <w:rsid w:val="00A05243"/>
    <w:rsid w:val="00A30153"/>
    <w:rsid w:val="00A30745"/>
    <w:rsid w:val="00B776ED"/>
    <w:rsid w:val="00B86BC6"/>
    <w:rsid w:val="00C0011A"/>
    <w:rsid w:val="00C02E15"/>
    <w:rsid w:val="00C1038D"/>
    <w:rsid w:val="00C40DB7"/>
    <w:rsid w:val="00C62415"/>
    <w:rsid w:val="00C93467"/>
    <w:rsid w:val="00C93851"/>
    <w:rsid w:val="00C95A4C"/>
    <w:rsid w:val="00CA42E0"/>
    <w:rsid w:val="00CC0D08"/>
    <w:rsid w:val="00CE0BD9"/>
    <w:rsid w:val="00CF468D"/>
    <w:rsid w:val="00D02ECD"/>
    <w:rsid w:val="00D23580"/>
    <w:rsid w:val="00D578F5"/>
    <w:rsid w:val="00D641E9"/>
    <w:rsid w:val="00E01735"/>
    <w:rsid w:val="00E27B4A"/>
    <w:rsid w:val="00E73F18"/>
    <w:rsid w:val="00E75D24"/>
    <w:rsid w:val="00EC5B6F"/>
    <w:rsid w:val="00F629CC"/>
    <w:rsid w:val="00FA3CB2"/>
    <w:rsid w:val="00FA4135"/>
    <w:rsid w:val="00FC7E1D"/>
    <w:rsid w:val="00FD3B84"/>
    <w:rsid w:val="00FE33D3"/>
    <w:rsid w:val="00FF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795529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7A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0957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7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zh-CN"/>
    </w:rPr>
  </w:style>
  <w:style w:type="paragraph" w:styleId="Encabezado">
    <w:name w:val="header"/>
    <w:basedOn w:val="Normal"/>
    <w:link w:val="EncabezadoCar"/>
    <w:uiPriority w:val="99"/>
    <w:unhideWhenUsed/>
    <w:rsid w:val="000957A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57AF"/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0957A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57AF"/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NormalWeb">
    <w:name w:val="Normal (Web)"/>
    <w:basedOn w:val="Normal"/>
    <w:uiPriority w:val="99"/>
    <w:semiHidden/>
    <w:unhideWhenUsed/>
    <w:rsid w:val="000957AF"/>
    <w:pPr>
      <w:spacing w:before="100" w:beforeAutospacing="1" w:after="100" w:afterAutospacing="1"/>
    </w:pPr>
    <w:rPr>
      <w:rFonts w:eastAsiaTheme="minorEastAsia"/>
      <w:lang w:eastAsia="es-CO"/>
    </w:rPr>
  </w:style>
  <w:style w:type="paragraph" w:customStyle="1" w:styleId="Luis-Normal">
    <w:name w:val="*Luis-Normal"/>
    <w:basedOn w:val="Normal"/>
    <w:rsid w:val="000957AF"/>
    <w:pPr>
      <w:spacing w:line="360" w:lineRule="auto"/>
      <w:jc w:val="both"/>
    </w:pPr>
    <w:rPr>
      <w:rFonts w:ascii="Arial" w:eastAsia="Times New Roman" w:hAnsi="Arial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0957A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customStyle="1" w:styleId="Luis-Ttulo1">
    <w:name w:val="*Luis-Título1"/>
    <w:basedOn w:val="Ttulo1"/>
    <w:next w:val="Luis-Normal"/>
    <w:rsid w:val="000957AF"/>
    <w:pPr>
      <w:keepLines w:val="0"/>
      <w:tabs>
        <w:tab w:val="left" w:pos="851"/>
      </w:tabs>
      <w:spacing w:before="240" w:after="60"/>
      <w:ind w:left="851" w:hanging="851"/>
    </w:pPr>
    <w:rPr>
      <w:rFonts w:ascii="Arial" w:eastAsia="Times New Roman" w:hAnsi="Arial" w:cs="Times New Roman"/>
      <w:bCs w:val="0"/>
      <w:color w:val="0000FF"/>
      <w:kern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957AF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0957AF"/>
    <w:rPr>
      <w:rFonts w:asciiTheme="minorHAnsi" w:eastAsiaTheme="minorHAnsi" w:hAnsiTheme="minorHAnsi" w:cstheme="minorBidi"/>
      <w:sz w:val="20"/>
      <w:szCs w:val="20"/>
      <w:lang w:val="es-CO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957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957AF"/>
    <w:rPr>
      <w:vertAlign w:val="superscript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0957AF"/>
    <w:pPr>
      <w:spacing w:line="276" w:lineRule="auto"/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957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57A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57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7AF"/>
    <w:rPr>
      <w:rFonts w:ascii="Tahoma" w:eastAsia="SimSun" w:hAnsi="Tahoma" w:cs="Tahoma"/>
      <w:sz w:val="16"/>
      <w:szCs w:val="16"/>
      <w:lang w:val="es-ES" w:eastAsia="zh-CN"/>
    </w:rPr>
  </w:style>
  <w:style w:type="paragraph" w:styleId="Sinespaciado">
    <w:name w:val="No Spacing"/>
    <w:uiPriority w:val="1"/>
    <w:qFormat/>
    <w:rsid w:val="004859B8"/>
    <w:pPr>
      <w:spacing w:after="0" w:line="240" w:lineRule="auto"/>
    </w:pPr>
  </w:style>
  <w:style w:type="paragraph" w:styleId="Textodecuerpo3">
    <w:name w:val="Body Text 3"/>
    <w:basedOn w:val="Normal"/>
    <w:link w:val="Textodecuerpo3Car"/>
    <w:rsid w:val="008758F2"/>
    <w:pPr>
      <w:widowControl w:val="0"/>
      <w:tabs>
        <w:tab w:val="left" w:pos="204"/>
      </w:tabs>
      <w:spacing w:line="476" w:lineRule="exact"/>
      <w:jc w:val="both"/>
    </w:pPr>
    <w:rPr>
      <w:rFonts w:ascii="Arial" w:eastAsia="Times New Roman" w:hAnsi="Arial"/>
      <w:snapToGrid w:val="0"/>
      <w:szCs w:val="20"/>
      <w:u w:val="single"/>
      <w:lang w:val="es-MX" w:eastAsia="es-ES"/>
    </w:rPr>
  </w:style>
  <w:style w:type="character" w:customStyle="1" w:styleId="Textodecuerpo3Car">
    <w:name w:val="Texto de cuerpo 3 Car"/>
    <w:basedOn w:val="Fuentedeprrafopredeter"/>
    <w:link w:val="Textodecuerpo3"/>
    <w:rsid w:val="008758F2"/>
    <w:rPr>
      <w:rFonts w:ascii="Arial" w:eastAsia="Times New Roman" w:hAnsi="Arial" w:cs="Times New Roman"/>
      <w:snapToGrid w:val="0"/>
      <w:sz w:val="24"/>
      <w:szCs w:val="20"/>
      <w:u w:val="single"/>
      <w:lang w:val="es-MX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7A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0957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7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zh-CN"/>
    </w:rPr>
  </w:style>
  <w:style w:type="paragraph" w:styleId="Encabezado">
    <w:name w:val="header"/>
    <w:basedOn w:val="Normal"/>
    <w:link w:val="EncabezadoCar"/>
    <w:uiPriority w:val="99"/>
    <w:unhideWhenUsed/>
    <w:rsid w:val="000957A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57AF"/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0957A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57AF"/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NormalWeb">
    <w:name w:val="Normal (Web)"/>
    <w:basedOn w:val="Normal"/>
    <w:uiPriority w:val="99"/>
    <w:semiHidden/>
    <w:unhideWhenUsed/>
    <w:rsid w:val="000957AF"/>
    <w:pPr>
      <w:spacing w:before="100" w:beforeAutospacing="1" w:after="100" w:afterAutospacing="1"/>
    </w:pPr>
    <w:rPr>
      <w:rFonts w:eastAsiaTheme="minorEastAsia"/>
      <w:lang w:eastAsia="es-CO"/>
    </w:rPr>
  </w:style>
  <w:style w:type="paragraph" w:customStyle="1" w:styleId="Luis-Normal">
    <w:name w:val="*Luis-Normal"/>
    <w:basedOn w:val="Normal"/>
    <w:rsid w:val="000957AF"/>
    <w:pPr>
      <w:spacing w:line="360" w:lineRule="auto"/>
      <w:jc w:val="both"/>
    </w:pPr>
    <w:rPr>
      <w:rFonts w:ascii="Arial" w:eastAsia="Times New Roman" w:hAnsi="Arial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0957A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customStyle="1" w:styleId="Luis-Ttulo1">
    <w:name w:val="*Luis-Título1"/>
    <w:basedOn w:val="Ttulo1"/>
    <w:next w:val="Luis-Normal"/>
    <w:rsid w:val="000957AF"/>
    <w:pPr>
      <w:keepLines w:val="0"/>
      <w:tabs>
        <w:tab w:val="left" w:pos="851"/>
      </w:tabs>
      <w:spacing w:before="240" w:after="60"/>
      <w:ind w:left="851" w:hanging="851"/>
    </w:pPr>
    <w:rPr>
      <w:rFonts w:ascii="Arial" w:eastAsia="Times New Roman" w:hAnsi="Arial" w:cs="Times New Roman"/>
      <w:bCs w:val="0"/>
      <w:color w:val="0000FF"/>
      <w:kern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957AF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0957AF"/>
    <w:rPr>
      <w:rFonts w:asciiTheme="minorHAnsi" w:eastAsiaTheme="minorHAnsi" w:hAnsiTheme="minorHAnsi" w:cstheme="minorBidi"/>
      <w:sz w:val="20"/>
      <w:szCs w:val="20"/>
      <w:lang w:val="es-CO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957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957AF"/>
    <w:rPr>
      <w:vertAlign w:val="superscript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0957AF"/>
    <w:pPr>
      <w:spacing w:line="276" w:lineRule="auto"/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957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57A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57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7AF"/>
    <w:rPr>
      <w:rFonts w:ascii="Tahoma" w:eastAsia="SimSun" w:hAnsi="Tahoma" w:cs="Tahoma"/>
      <w:sz w:val="16"/>
      <w:szCs w:val="16"/>
      <w:lang w:val="es-ES" w:eastAsia="zh-CN"/>
    </w:rPr>
  </w:style>
  <w:style w:type="paragraph" w:styleId="Sinespaciado">
    <w:name w:val="No Spacing"/>
    <w:uiPriority w:val="1"/>
    <w:qFormat/>
    <w:rsid w:val="004859B8"/>
    <w:pPr>
      <w:spacing w:after="0" w:line="240" w:lineRule="auto"/>
    </w:pPr>
  </w:style>
  <w:style w:type="paragraph" w:styleId="Textodecuerpo3">
    <w:name w:val="Body Text 3"/>
    <w:basedOn w:val="Normal"/>
    <w:link w:val="Textodecuerpo3Car"/>
    <w:rsid w:val="008758F2"/>
    <w:pPr>
      <w:widowControl w:val="0"/>
      <w:tabs>
        <w:tab w:val="left" w:pos="204"/>
      </w:tabs>
      <w:spacing w:line="476" w:lineRule="exact"/>
      <w:jc w:val="both"/>
    </w:pPr>
    <w:rPr>
      <w:rFonts w:ascii="Arial" w:eastAsia="Times New Roman" w:hAnsi="Arial"/>
      <w:snapToGrid w:val="0"/>
      <w:szCs w:val="20"/>
      <w:u w:val="single"/>
      <w:lang w:val="es-MX" w:eastAsia="es-ES"/>
    </w:rPr>
  </w:style>
  <w:style w:type="character" w:customStyle="1" w:styleId="Textodecuerpo3Car">
    <w:name w:val="Texto de cuerpo 3 Car"/>
    <w:basedOn w:val="Fuentedeprrafopredeter"/>
    <w:link w:val="Textodecuerpo3"/>
    <w:rsid w:val="008758F2"/>
    <w:rPr>
      <w:rFonts w:ascii="Arial" w:eastAsia="Times New Roman" w:hAnsi="Arial" w:cs="Times New Roman"/>
      <w:snapToGrid w:val="0"/>
      <w:sz w:val="24"/>
      <w:szCs w:val="20"/>
      <w:u w:val="single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9E47B-6D30-5E48-B232-9196DE8BA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1228</Words>
  <Characters>6758</Characters>
  <Application>Microsoft Macintosh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Arean Velasco</dc:creator>
  <cp:lastModifiedBy>Sol  Calle</cp:lastModifiedBy>
  <cp:revision>4</cp:revision>
  <dcterms:created xsi:type="dcterms:W3CDTF">2016-07-28T19:25:00Z</dcterms:created>
  <dcterms:modified xsi:type="dcterms:W3CDTF">2016-07-28T19:35:00Z</dcterms:modified>
</cp:coreProperties>
</file>